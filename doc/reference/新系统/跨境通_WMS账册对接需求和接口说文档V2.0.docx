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826CAB" w:rsidRDefault="00EB0C4B" w:rsidP="00826CAB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跨境通</w:t>
      </w:r>
      <w:r w:rsidR="008637DB">
        <w:rPr>
          <w:rFonts w:ascii="楷体" w:eastAsia="楷体" w:hAnsi="楷体" w:hint="eastAsia"/>
          <w:b/>
          <w:sz w:val="36"/>
          <w:szCs w:val="36"/>
        </w:rPr>
        <w:t>账册系统</w:t>
      </w:r>
    </w:p>
    <w:p w:rsidR="00EB0C4B" w:rsidRDefault="000A4F4A" w:rsidP="00EB0C4B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接口文档</w:t>
      </w:r>
    </w:p>
    <w:p w:rsidR="003115A2" w:rsidRDefault="003115A2" w:rsidP="00EB0C4B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3115A2" w:rsidRDefault="003115A2" w:rsidP="00EB0C4B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9669B7" w:rsidRPr="000D24A3" w:rsidRDefault="000D24A3" w:rsidP="00EB0C4B">
      <w:pPr>
        <w:jc w:val="center"/>
        <w:rPr>
          <w:rFonts w:ascii="楷体" w:eastAsia="楷体" w:hAnsi="楷体"/>
          <w:b/>
          <w:sz w:val="32"/>
          <w:szCs w:val="32"/>
        </w:rPr>
      </w:pPr>
      <w:r w:rsidRPr="000D24A3">
        <w:rPr>
          <w:rFonts w:ascii="楷体" w:eastAsia="楷体" w:hAnsi="楷体" w:hint="eastAsia"/>
          <w:b/>
          <w:sz w:val="32"/>
          <w:szCs w:val="32"/>
        </w:rPr>
        <w:t>版本：</w:t>
      </w:r>
      <w:r w:rsidR="003115A2">
        <w:rPr>
          <w:rFonts w:ascii="楷体" w:eastAsia="楷体" w:hAnsi="楷体" w:hint="eastAsia"/>
          <w:b/>
          <w:sz w:val="32"/>
          <w:szCs w:val="32"/>
        </w:rPr>
        <w:t>V</w:t>
      </w:r>
      <w:r w:rsidR="004C14A8">
        <w:rPr>
          <w:rFonts w:ascii="楷体" w:eastAsia="楷体" w:hAnsi="楷体" w:hint="eastAsia"/>
          <w:b/>
          <w:sz w:val="32"/>
          <w:szCs w:val="32"/>
        </w:rPr>
        <w:t>2</w:t>
      </w:r>
      <w:r w:rsidR="0015276E">
        <w:rPr>
          <w:rFonts w:ascii="楷体" w:eastAsia="楷体" w:hAnsi="楷体" w:hint="eastAsia"/>
          <w:b/>
          <w:sz w:val="32"/>
          <w:szCs w:val="32"/>
        </w:rPr>
        <w:t>.</w:t>
      </w:r>
      <w:r w:rsidR="004C14A8">
        <w:rPr>
          <w:rFonts w:ascii="楷体" w:eastAsia="楷体" w:hAnsi="楷体" w:hint="eastAsia"/>
          <w:b/>
          <w:sz w:val="32"/>
          <w:szCs w:val="32"/>
        </w:rPr>
        <w:t>0</w:t>
      </w:r>
    </w:p>
    <w:p w:rsidR="009669B7" w:rsidRDefault="009669B7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Default="00926D03" w:rsidP="00EB0C4B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926D03" w:rsidRPr="007F5002" w:rsidRDefault="00926D03" w:rsidP="00B5483B">
      <w:pPr>
        <w:rPr>
          <w:rFonts w:ascii="楷体" w:eastAsia="楷体" w:hAnsi="楷体"/>
          <w:b/>
          <w:sz w:val="36"/>
          <w:szCs w:val="36"/>
        </w:rPr>
      </w:pPr>
    </w:p>
    <w:p w:rsidR="00EB0C4B" w:rsidRPr="0037539E" w:rsidRDefault="00EB0C4B" w:rsidP="00EB0C4B">
      <w:pPr>
        <w:rPr>
          <w:b/>
          <w:sz w:val="28"/>
          <w:szCs w:val="28"/>
        </w:rPr>
      </w:pPr>
      <w:r w:rsidRPr="0037539E">
        <w:rPr>
          <w:rFonts w:hint="eastAsia"/>
          <w:b/>
          <w:sz w:val="28"/>
          <w:szCs w:val="28"/>
        </w:rPr>
        <w:lastRenderedPageBreak/>
        <w:t>版本记录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"/>
        <w:gridCol w:w="972"/>
        <w:gridCol w:w="973"/>
        <w:gridCol w:w="1407"/>
        <w:gridCol w:w="4365"/>
      </w:tblGrid>
      <w:tr w:rsidR="00EB0C4B" w:rsidTr="00BB3DCF">
        <w:tc>
          <w:tcPr>
            <w:tcW w:w="805" w:type="dxa"/>
            <w:shd w:val="pct12" w:color="auto" w:fill="auto"/>
          </w:tcPr>
          <w:p w:rsidR="00EB0C4B" w:rsidRDefault="00EB0C4B" w:rsidP="00BB3D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972" w:type="dxa"/>
            <w:shd w:val="pct12" w:color="auto" w:fill="auto"/>
          </w:tcPr>
          <w:p w:rsidR="00EB0C4B" w:rsidRDefault="00EB0C4B" w:rsidP="00BB3D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973" w:type="dxa"/>
            <w:shd w:val="pct12" w:color="auto" w:fill="auto"/>
          </w:tcPr>
          <w:p w:rsidR="00EB0C4B" w:rsidRDefault="00EB0C4B" w:rsidP="00BB3D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07" w:type="dxa"/>
            <w:shd w:val="pct12" w:color="auto" w:fill="auto"/>
          </w:tcPr>
          <w:p w:rsidR="00EB0C4B" w:rsidRDefault="00EB0C4B" w:rsidP="00BB3D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4365" w:type="dxa"/>
            <w:shd w:val="pct12" w:color="auto" w:fill="auto"/>
          </w:tcPr>
          <w:p w:rsidR="00EB0C4B" w:rsidRDefault="00EB0C4B" w:rsidP="00BB3D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F47A6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A6" w:rsidRPr="003C2E2D" w:rsidRDefault="001F47A6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A6" w:rsidRPr="003C2E2D" w:rsidRDefault="008637D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王振华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A6" w:rsidRPr="003C2E2D" w:rsidRDefault="001F47A6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A6" w:rsidRPr="003C2E2D" w:rsidRDefault="001F47A6" w:rsidP="00BB3D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2014/7/14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A6" w:rsidRPr="008637DB" w:rsidRDefault="009C53CC" w:rsidP="008637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建立</w:t>
            </w:r>
          </w:p>
        </w:tc>
      </w:tr>
      <w:tr w:rsidR="005B7E42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42" w:rsidRDefault="005B7E42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42" w:rsidRDefault="005B7E42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王振华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42" w:rsidRPr="003C2E2D" w:rsidRDefault="005B7E42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42" w:rsidRDefault="005B7E42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2014/7/20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42" w:rsidRDefault="009C53CC" w:rsidP="008637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更改入库流程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及入库接口功能</w:t>
            </w:r>
          </w:p>
          <w:p w:rsidR="0043480C" w:rsidRDefault="0043480C" w:rsidP="00863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更新入库接口字段信息</w:t>
            </w:r>
          </w:p>
          <w:p w:rsidR="0043480C" w:rsidRDefault="0043480C" w:rsidP="00863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更新盘库接口字段信息</w:t>
            </w:r>
          </w:p>
          <w:p w:rsidR="0043480C" w:rsidRDefault="0043480C" w:rsidP="00863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</w:t>
            </w:r>
            <w:r w:rsidR="009034B8">
              <w:rPr>
                <w:rFonts w:hint="eastAsia"/>
                <w:color w:val="000000" w:themeColor="text1"/>
              </w:rPr>
              <w:t>损溢</w:t>
            </w:r>
            <w:r>
              <w:rPr>
                <w:rFonts w:hint="eastAsia"/>
                <w:color w:val="000000" w:themeColor="text1"/>
              </w:rPr>
              <w:t>接口字段信息</w:t>
            </w:r>
          </w:p>
          <w:p w:rsidR="009C53CC" w:rsidRPr="008637DB" w:rsidRDefault="0043480C" w:rsidP="00863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添加了其他接口，商品信息接口说明及信息</w:t>
            </w:r>
          </w:p>
        </w:tc>
      </w:tr>
      <w:tr w:rsidR="00110A46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46" w:rsidRDefault="00110A46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46" w:rsidRDefault="00110A46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王振华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46" w:rsidRPr="003C2E2D" w:rsidRDefault="00110A46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46" w:rsidRDefault="00110A46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2014/7/22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46" w:rsidRDefault="00C23276" w:rsidP="008637DB">
            <w:r>
              <w:rPr>
                <w:rFonts w:hint="eastAsia"/>
              </w:rPr>
              <w:t>更新了订单出库时，海关检查不通过的处理流程。</w:t>
            </w:r>
            <w:r w:rsidR="009F07C1">
              <w:rPr>
                <w:rFonts w:hint="eastAsia"/>
              </w:rPr>
              <w:t>明确了处理方法。</w:t>
            </w:r>
          </w:p>
          <w:p w:rsidR="009F07C1" w:rsidRDefault="008F0147" w:rsidP="008637DB">
            <w:r>
              <w:rPr>
                <w:rFonts w:hint="eastAsia"/>
              </w:rPr>
              <w:t>更新了所有接口的信息，添加了每个字段的数据类型</w:t>
            </w:r>
          </w:p>
          <w:p w:rsidR="008F0147" w:rsidRDefault="008F0147" w:rsidP="008637DB">
            <w:r>
              <w:rPr>
                <w:rFonts w:hint="eastAsia"/>
              </w:rPr>
              <w:t>更新了所有接口的信息，添加了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企业代码字段</w:t>
            </w:r>
          </w:p>
          <w:p w:rsidR="007B447F" w:rsidRDefault="007B447F" w:rsidP="008637DB">
            <w:r>
              <w:rPr>
                <w:rFonts w:hint="eastAsia"/>
              </w:rPr>
              <w:t>更新了订单接口信息</w:t>
            </w:r>
          </w:p>
          <w:p w:rsidR="00CB7716" w:rsidRPr="00686B14" w:rsidRDefault="00CB7716" w:rsidP="008637DB">
            <w:r>
              <w:rPr>
                <w:rFonts w:hint="eastAsia"/>
              </w:rPr>
              <w:t>更新了</w:t>
            </w:r>
            <w:r w:rsidR="009034B8">
              <w:rPr>
                <w:rFonts w:hint="eastAsia"/>
              </w:rPr>
              <w:t>损溢</w:t>
            </w:r>
            <w:r>
              <w:rPr>
                <w:rFonts w:hint="eastAsia"/>
              </w:rPr>
              <w:t>接口的返回信息</w:t>
            </w:r>
          </w:p>
        </w:tc>
      </w:tr>
      <w:tr w:rsidR="00543AE7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E7" w:rsidRDefault="00543AE7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  <w:r w:rsidR="00ED3F3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E7" w:rsidRDefault="00543AE7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王振华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E7" w:rsidRPr="003C2E2D" w:rsidRDefault="00543AE7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E7" w:rsidRDefault="00543AE7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2014/7/23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E7" w:rsidRDefault="00543AE7" w:rsidP="008637DB">
            <w:r>
              <w:t>入库接口商品明细做结构</w:t>
            </w:r>
            <w:r>
              <w:rPr>
                <w:rFonts w:hint="eastAsia"/>
              </w:rPr>
              <w:t>，</w:t>
            </w:r>
            <w:r>
              <w:t>集合信息</w:t>
            </w:r>
            <w:r>
              <w:rPr>
                <w:rFonts w:hint="eastAsia"/>
              </w:rPr>
              <w:t>。</w:t>
            </w:r>
          </w:p>
        </w:tc>
      </w:tr>
      <w:tr w:rsidR="009F763B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B" w:rsidRDefault="009F763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1.4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B" w:rsidRDefault="009F763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王振华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B" w:rsidRPr="003C2E2D" w:rsidRDefault="009F763B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B" w:rsidRDefault="009F763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2014/7/24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B" w:rsidRDefault="009F763B" w:rsidP="008637DB">
            <w:r>
              <w:rPr>
                <w:rFonts w:hint="eastAsia"/>
              </w:rPr>
              <w:t>更新</w:t>
            </w:r>
            <w:r w:rsidR="00826CAB">
              <w:rPr>
                <w:rFonts w:hint="eastAsia"/>
              </w:rPr>
              <w:t>损溢</w:t>
            </w:r>
            <w:r>
              <w:rPr>
                <w:rFonts w:hint="eastAsia"/>
              </w:rPr>
              <w:t>接口，</w:t>
            </w:r>
            <w:r w:rsidR="00C06FD4">
              <w:rPr>
                <w:rFonts w:hint="eastAsia"/>
              </w:rPr>
              <w:t>把</w:t>
            </w:r>
            <w:r>
              <w:rPr>
                <w:rFonts w:hint="eastAsia"/>
              </w:rPr>
              <w:t>一个接口分成两个接口</w:t>
            </w:r>
          </w:p>
          <w:p w:rsidR="009F763B" w:rsidRDefault="009F763B" w:rsidP="00C06FD4"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 w:rsidR="00C06FD4">
              <w:rPr>
                <w:rFonts w:hint="eastAsia"/>
              </w:rPr>
              <w:t>损溢</w:t>
            </w:r>
            <w:r>
              <w:rPr>
                <w:rFonts w:hint="eastAsia"/>
              </w:rPr>
              <w:t>确认接口</w:t>
            </w:r>
          </w:p>
        </w:tc>
      </w:tr>
      <w:tr w:rsidR="00826CAB" w:rsidRPr="00E84A81" w:rsidTr="00BB3D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AB" w:rsidRDefault="004C14A8" w:rsidP="004C14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826CAB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AB" w:rsidRDefault="00826CA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王荣辉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AB" w:rsidRPr="003C2E2D" w:rsidRDefault="00826CAB" w:rsidP="009C079F">
            <w:pPr>
              <w:rPr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AB" w:rsidRDefault="00826CAB" w:rsidP="00BB3D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2014/11/27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AB" w:rsidRDefault="00C06FD4" w:rsidP="008637DB">
            <w:r>
              <w:rPr>
                <w:rFonts w:hint="eastAsia"/>
              </w:rPr>
              <w:t>更新为对外通用接口，完善商品信息接口</w:t>
            </w:r>
          </w:p>
        </w:tc>
      </w:tr>
      <w:tr w:rsidR="00150DAF" w:rsidRPr="00E84A81" w:rsidTr="00BB3DCF">
        <w:trPr>
          <w:ins w:id="0" w:author="Wang Ronghui" w:date="2014-12-02T10:00:00Z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AF" w:rsidRDefault="00150DAF" w:rsidP="004C14A8">
            <w:pPr>
              <w:rPr>
                <w:ins w:id="1" w:author="Wang Ronghui" w:date="2014-12-02T10:00:00Z"/>
                <w:color w:val="000000" w:themeColor="text1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AF" w:rsidRDefault="00B34DF7" w:rsidP="00BB3DCF">
            <w:pPr>
              <w:rPr>
                <w:ins w:id="2" w:author="Wang Ronghui" w:date="2014-12-02T10:00:00Z"/>
                <w:color w:val="000000" w:themeColor="text1"/>
              </w:rPr>
            </w:pPr>
            <w:ins w:id="3" w:author="Wang Ronghui" w:date="2014-12-04T15:38:00Z">
              <w:r>
                <w:rPr>
                  <w:rFonts w:hint="eastAsia"/>
                  <w:color w:val="000000" w:themeColor="text1"/>
                </w:rPr>
                <w:t>王荣辉</w:t>
              </w:r>
            </w:ins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AF" w:rsidRPr="003C2E2D" w:rsidRDefault="00150DAF" w:rsidP="009C079F">
            <w:pPr>
              <w:rPr>
                <w:ins w:id="4" w:author="Wang Ronghui" w:date="2014-12-02T10:00:00Z"/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AF" w:rsidRDefault="00150DAF" w:rsidP="00BB3DCF">
            <w:pPr>
              <w:rPr>
                <w:ins w:id="5" w:author="Wang Ronghui" w:date="2014-12-02T10:00:00Z"/>
                <w:color w:val="000000" w:themeColor="text1"/>
              </w:rPr>
            </w:pPr>
            <w:ins w:id="6" w:author="Wang Ronghui" w:date="2014-12-02T10:01:00Z">
              <w:r>
                <w:rPr>
                  <w:rFonts w:hint="eastAsia"/>
                  <w:color w:val="000000" w:themeColor="text1"/>
                </w:rPr>
                <w:t>2014/12/01</w:t>
              </w:r>
            </w:ins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Default="00150DAF" w:rsidP="00B34DF7">
            <w:pPr>
              <w:rPr>
                <w:ins w:id="7" w:author="Wang Ronghui" w:date="2014-12-02T10:00:00Z"/>
              </w:rPr>
            </w:pPr>
            <w:ins w:id="8" w:author="Wang Ronghui" w:date="2014-12-02T10:01:00Z">
              <w:r>
                <w:rPr>
                  <w:rFonts w:hint="eastAsia"/>
                </w:rPr>
                <w:t>与跨境通、新蛋三方逐个确认接口</w:t>
              </w:r>
            </w:ins>
          </w:p>
        </w:tc>
      </w:tr>
      <w:tr w:rsidR="00B34DF7" w:rsidRPr="00E84A81" w:rsidTr="00BB3DCF">
        <w:trPr>
          <w:ins w:id="9" w:author="Wang Ronghui" w:date="2014-12-04T15:38:00Z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Default="00B34DF7" w:rsidP="004C14A8">
            <w:pPr>
              <w:rPr>
                <w:ins w:id="10" w:author="Wang Ronghui" w:date="2014-12-04T15:38:00Z"/>
                <w:color w:val="000000" w:themeColor="text1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Default="00B34DF7" w:rsidP="00BB3DCF">
            <w:pPr>
              <w:rPr>
                <w:ins w:id="11" w:author="Wang Ronghui" w:date="2014-12-04T15:38:00Z"/>
                <w:color w:val="000000" w:themeColor="text1"/>
              </w:rPr>
            </w:pPr>
            <w:ins w:id="12" w:author="Wang Ronghui" w:date="2014-12-04T15:38:00Z">
              <w:r>
                <w:rPr>
                  <w:rFonts w:hint="eastAsia"/>
                  <w:color w:val="000000" w:themeColor="text1"/>
                </w:rPr>
                <w:t>王荣辉</w:t>
              </w:r>
            </w:ins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Pr="003C2E2D" w:rsidRDefault="00B34DF7" w:rsidP="009C079F">
            <w:pPr>
              <w:rPr>
                <w:ins w:id="13" w:author="Wang Ronghui" w:date="2014-12-04T15:38:00Z"/>
                <w:color w:val="000000" w:themeColor="text1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Default="00B34DF7" w:rsidP="00BB3DCF">
            <w:pPr>
              <w:rPr>
                <w:ins w:id="14" w:author="Wang Ronghui" w:date="2014-12-04T15:38:00Z"/>
                <w:rFonts w:hint="eastAsia"/>
                <w:color w:val="000000" w:themeColor="text1"/>
              </w:rPr>
            </w:pPr>
            <w:ins w:id="15" w:author="Wang Ronghui" w:date="2014-12-04T15:38:00Z">
              <w:r>
                <w:rPr>
                  <w:rFonts w:hint="eastAsia"/>
                  <w:color w:val="000000" w:themeColor="text1"/>
                </w:rPr>
                <w:t>2014/12/0</w:t>
              </w:r>
              <w:r>
                <w:rPr>
                  <w:rFonts w:hint="eastAsia"/>
                  <w:color w:val="000000" w:themeColor="text1"/>
                </w:rPr>
                <w:t>4</w:t>
              </w:r>
            </w:ins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DF7" w:rsidRDefault="00B34DF7" w:rsidP="008637DB">
            <w:pPr>
              <w:rPr>
                <w:ins w:id="16" w:author="Wang Ronghui" w:date="2014-12-04T15:38:00Z"/>
                <w:rFonts w:hint="eastAsia"/>
              </w:rPr>
            </w:pPr>
            <w:ins w:id="17" w:author="Wang Ronghui" w:date="2014-12-04T15:38:00Z">
              <w:r>
                <w:rPr>
                  <w:rFonts w:hint="eastAsia"/>
                </w:rPr>
                <w:t>确认商品流程和接口</w:t>
              </w:r>
            </w:ins>
          </w:p>
        </w:tc>
      </w:tr>
    </w:tbl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Default="00EB0C4B"/>
    <w:p w:rsidR="00EB0C4B" w:rsidRPr="00512456" w:rsidRDefault="005A5923" w:rsidP="00E12A65">
      <w:pPr>
        <w:pStyle w:val="1"/>
        <w:keepNext/>
        <w:pageBreakBefore/>
        <w:pBdr>
          <w:bottom w:val="none" w:sz="0" w:space="0" w:color="auto"/>
        </w:pBdr>
        <w:spacing w:beforeLines="50" w:afterLines="50"/>
        <w:jc w:val="left"/>
        <w:rPr>
          <w:rFonts w:ascii="Times New Roman" w:eastAsia="宋体" w:hAnsi="Times New Roman" w:cs="Times New Roman"/>
          <w:b w:val="0"/>
          <w:bCs w:val="0"/>
          <w:color w:val="000000"/>
          <w:sz w:val="32"/>
        </w:rPr>
      </w:pPr>
      <w:bookmarkStart w:id="18" w:name="_Toc362857576"/>
      <w:r w:rsidRPr="00512456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lastRenderedPageBreak/>
        <w:t>1</w:t>
      </w:r>
      <w:r w:rsidR="00EB0C4B" w:rsidRPr="00512456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t>文档介绍</w:t>
      </w:r>
      <w:bookmarkEnd w:id="18"/>
    </w:p>
    <w:p w:rsidR="00EB0C4B" w:rsidRPr="000839DB" w:rsidRDefault="005A5923" w:rsidP="005A5923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bookmarkStart w:id="19" w:name="_Toc521667307"/>
      <w:bookmarkStart w:id="20" w:name="_Toc311193963"/>
      <w:bookmarkStart w:id="21" w:name="_Toc359484607"/>
      <w:bookmarkStart w:id="22" w:name="_Toc362857577"/>
      <w:r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1</w:t>
      </w:r>
      <w:r w:rsidR="00EB0C4B" w:rsidRPr="000839DB">
        <w:rPr>
          <w:rFonts w:ascii="Times New Roman" w:hAnsi="Times New Roman" w:cs="Times New Roman"/>
          <w:bCs/>
          <w:color w:val="000000"/>
          <w:sz w:val="30"/>
          <w:szCs w:val="30"/>
        </w:rPr>
        <w:t>.1</w:t>
      </w:r>
      <w:r w:rsidR="00EB0C4B"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文档目的</w:t>
      </w:r>
      <w:bookmarkEnd w:id="19"/>
      <w:bookmarkEnd w:id="20"/>
      <w:bookmarkEnd w:id="21"/>
      <w:bookmarkEnd w:id="22"/>
    </w:p>
    <w:p w:rsidR="00EB0C4B" w:rsidRDefault="00EB0C4B" w:rsidP="00EB0C4B">
      <w:r>
        <w:rPr>
          <w:rFonts w:hint="eastAsia"/>
        </w:rPr>
        <w:tab/>
      </w:r>
      <w:r>
        <w:rPr>
          <w:rFonts w:hint="eastAsia"/>
        </w:rPr>
        <w:t>本文主要阐述跨境通</w:t>
      </w:r>
      <w:r w:rsidR="008637DB">
        <w:rPr>
          <w:rFonts w:hint="eastAsia"/>
        </w:rPr>
        <w:t>账册系统</w:t>
      </w:r>
      <w:r w:rsidR="00644B0C">
        <w:rPr>
          <w:rFonts w:hint="eastAsia"/>
        </w:rPr>
        <w:t>对外的接口，接口的流程和处理步骤</w:t>
      </w:r>
      <w:r w:rsidR="00460988">
        <w:rPr>
          <w:rFonts w:hint="eastAsia"/>
        </w:rPr>
        <w:t>，</w:t>
      </w:r>
      <w:r w:rsidR="008A2A0C">
        <w:rPr>
          <w:rFonts w:hint="eastAsia"/>
        </w:rPr>
        <w:t>作为系统设计的参考文档</w:t>
      </w:r>
      <w:r w:rsidR="00460988">
        <w:rPr>
          <w:rFonts w:hint="eastAsia"/>
        </w:rPr>
        <w:t>。</w:t>
      </w:r>
    </w:p>
    <w:p w:rsidR="00EB0C4B" w:rsidRPr="000839DB" w:rsidRDefault="005A5923" w:rsidP="005A5923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bookmarkStart w:id="23" w:name="_Toc521667308"/>
      <w:bookmarkStart w:id="24" w:name="_Toc311193964"/>
      <w:bookmarkStart w:id="25" w:name="_Toc359484608"/>
      <w:bookmarkStart w:id="26" w:name="_Toc362857578"/>
      <w:r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1</w:t>
      </w:r>
      <w:r w:rsidR="00EB0C4B" w:rsidRPr="000839DB">
        <w:rPr>
          <w:rFonts w:ascii="Times New Roman" w:hAnsi="Times New Roman" w:cs="Times New Roman"/>
          <w:bCs/>
          <w:color w:val="000000"/>
          <w:sz w:val="30"/>
          <w:szCs w:val="30"/>
        </w:rPr>
        <w:t>.2</w:t>
      </w:r>
      <w:r w:rsidR="00EB0C4B"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文档范围</w:t>
      </w:r>
      <w:bookmarkEnd w:id="23"/>
      <w:bookmarkEnd w:id="24"/>
      <w:bookmarkEnd w:id="25"/>
      <w:bookmarkEnd w:id="26"/>
    </w:p>
    <w:p w:rsidR="00EB0C4B" w:rsidRPr="00BC44B9" w:rsidRDefault="00EB0C4B" w:rsidP="00EB0C4B">
      <w:pPr>
        <w:ind w:firstLineChars="200" w:firstLine="420"/>
        <w:rPr>
          <w:rFonts w:ascii="宋体" w:hAnsi="宋体"/>
          <w:iCs/>
          <w:color w:val="000000"/>
        </w:rPr>
      </w:pPr>
      <w:r w:rsidRPr="00BC44B9">
        <w:rPr>
          <w:rFonts w:ascii="宋体" w:hAnsi="宋体" w:hint="eastAsia"/>
          <w:iCs/>
          <w:color w:val="000000"/>
        </w:rPr>
        <w:t>本文在产品概念阶段和产品定义阶段根据</w:t>
      </w:r>
      <w:r w:rsidR="0032587A">
        <w:rPr>
          <w:rFonts w:ascii="宋体" w:hAnsi="宋体" w:hint="eastAsia"/>
          <w:iCs/>
          <w:color w:val="000000"/>
        </w:rPr>
        <w:t>业务</w:t>
      </w:r>
      <w:r w:rsidRPr="00BC44B9">
        <w:rPr>
          <w:rFonts w:ascii="宋体" w:hAnsi="宋体" w:hint="eastAsia"/>
          <w:iCs/>
          <w:color w:val="000000"/>
        </w:rPr>
        <w:t>需求创建，应用于产品概念阶段、产品定义阶段、产品开发阶段、</w:t>
      </w:r>
      <w:r w:rsidR="0032587A">
        <w:rPr>
          <w:rFonts w:ascii="宋体" w:hAnsi="宋体" w:hint="eastAsia"/>
          <w:iCs/>
          <w:color w:val="000000"/>
        </w:rPr>
        <w:t>系统</w:t>
      </w:r>
      <w:r w:rsidRPr="00BC44B9">
        <w:rPr>
          <w:rFonts w:ascii="宋体" w:hAnsi="宋体" w:hint="eastAsia"/>
          <w:iCs/>
          <w:color w:val="000000"/>
        </w:rPr>
        <w:t>验收阶段。在产品概念阶段、产品定义阶段编写本文并开展技术预研工作，在产品开发阶段作为系统设计的依据，在验收阶段作为验收产品的依据。</w:t>
      </w:r>
    </w:p>
    <w:p w:rsidR="00EB0C4B" w:rsidRPr="000839DB" w:rsidRDefault="005A5923" w:rsidP="005A5923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bookmarkStart w:id="27" w:name="_Toc311193965"/>
      <w:bookmarkStart w:id="28" w:name="_Toc359484609"/>
      <w:bookmarkStart w:id="29" w:name="_Toc362857579"/>
      <w:r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1</w:t>
      </w:r>
      <w:r w:rsidR="00EB0C4B" w:rsidRPr="000839DB">
        <w:rPr>
          <w:rFonts w:ascii="Times New Roman" w:hAnsi="Times New Roman" w:cs="Times New Roman"/>
          <w:bCs/>
          <w:color w:val="000000"/>
          <w:sz w:val="30"/>
          <w:szCs w:val="30"/>
        </w:rPr>
        <w:t>.3</w:t>
      </w:r>
      <w:r w:rsidR="00EB0C4B" w:rsidRPr="000839DB">
        <w:rPr>
          <w:rFonts w:ascii="Times New Roman" w:hAnsi="Times New Roman" w:cs="Times New Roman" w:hint="eastAsia"/>
          <w:bCs/>
          <w:color w:val="000000"/>
          <w:sz w:val="30"/>
          <w:szCs w:val="30"/>
        </w:rPr>
        <w:t>读者对象</w:t>
      </w:r>
      <w:bookmarkEnd w:id="27"/>
      <w:bookmarkEnd w:id="28"/>
      <w:bookmarkEnd w:id="29"/>
    </w:p>
    <w:p w:rsidR="00EB0C4B" w:rsidRPr="00B20322" w:rsidRDefault="00EB0C4B" w:rsidP="00EB0C4B">
      <w:pPr>
        <w:numPr>
          <w:ilvl w:val="0"/>
          <w:numId w:val="2"/>
        </w:num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跨境通职能部门管理人员</w:t>
      </w:r>
      <w:r w:rsidRPr="00B20322">
        <w:rPr>
          <w:rFonts w:ascii="宋体" w:hAnsi="宋体" w:hint="eastAsia"/>
          <w:iCs/>
          <w:color w:val="000000"/>
        </w:rPr>
        <w:t>。</w:t>
      </w:r>
    </w:p>
    <w:p w:rsidR="00EB0C4B" w:rsidRDefault="00EB0C4B" w:rsidP="00EB0C4B">
      <w:pPr>
        <w:numPr>
          <w:ilvl w:val="0"/>
          <w:numId w:val="2"/>
        </w:num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跨境通</w:t>
      </w:r>
      <w:r w:rsidRPr="00B20322">
        <w:rPr>
          <w:rFonts w:ascii="宋体" w:hAnsi="宋体" w:hint="eastAsia"/>
          <w:iCs/>
          <w:color w:val="000000"/>
        </w:rPr>
        <w:t>项目负责人员、技术负责人员。</w:t>
      </w:r>
    </w:p>
    <w:p w:rsidR="008637DB" w:rsidRDefault="00644B0C" w:rsidP="00EB0C4B">
      <w:pPr>
        <w:numPr>
          <w:ilvl w:val="0"/>
          <w:numId w:val="2"/>
        </w:num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对接系统的项目负责人、技术人员</w:t>
      </w:r>
    </w:p>
    <w:p w:rsidR="00EB0C4B" w:rsidRPr="00BC1379" w:rsidRDefault="008637DB" w:rsidP="00EB0C4B">
      <w:pPr>
        <w:numPr>
          <w:ilvl w:val="0"/>
          <w:numId w:val="2"/>
        </w:num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相关</w:t>
      </w:r>
      <w:r w:rsidR="00EB0C4B" w:rsidRPr="00B20322">
        <w:rPr>
          <w:rFonts w:ascii="宋体" w:hAnsi="宋体" w:hint="eastAsia"/>
          <w:iCs/>
          <w:color w:val="000000"/>
        </w:rPr>
        <w:t>软件开发项目的项目负责人员、开发组负责人员和程序设计人员</w:t>
      </w:r>
    </w:p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D94473" w:rsidRDefault="00D94473"/>
    <w:p w:rsidR="008637DB" w:rsidRDefault="008637DB"/>
    <w:p w:rsidR="008637DB" w:rsidRDefault="008637DB"/>
    <w:p w:rsidR="008637DB" w:rsidRPr="008637DB" w:rsidRDefault="008637DB"/>
    <w:p w:rsidR="00D94473" w:rsidRDefault="00D94473"/>
    <w:p w:rsidR="00836C99" w:rsidRPr="00836C99" w:rsidRDefault="00836C99" w:rsidP="00D94473"/>
    <w:p w:rsidR="00D94473" w:rsidRDefault="00A832EA" w:rsidP="00E12A65">
      <w:pPr>
        <w:pStyle w:val="1"/>
        <w:keepNext/>
        <w:pageBreakBefore/>
        <w:pBdr>
          <w:bottom w:val="none" w:sz="0" w:space="0" w:color="auto"/>
        </w:pBdr>
        <w:spacing w:beforeLines="50" w:afterLines="50"/>
        <w:jc w:val="left"/>
        <w:rPr>
          <w:rFonts w:ascii="Times New Roman" w:eastAsia="宋体" w:hAnsi="Times New Roman" w:cs="Times New Roman"/>
          <w:b w:val="0"/>
          <w:bCs w:val="0"/>
          <w:color w:val="000000"/>
          <w:sz w:val="32"/>
        </w:rPr>
      </w:pPr>
      <w:r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lastRenderedPageBreak/>
        <w:t>2</w:t>
      </w:r>
      <w:r w:rsidR="00D94473" w:rsidRPr="00512456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t>业务需求</w:t>
      </w:r>
    </w:p>
    <w:p w:rsidR="00E944D1" w:rsidRDefault="006D6B78" w:rsidP="002C1619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2</w:t>
      </w:r>
      <w:r w:rsidR="002C1619" w:rsidRPr="000839DB"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  <w:r w:rsidR="00644B0C">
        <w:rPr>
          <w:rFonts w:ascii="Times New Roman" w:hAnsi="Times New Roman" w:cs="Times New Roman" w:hint="eastAsia"/>
          <w:bCs/>
          <w:color w:val="000000"/>
          <w:sz w:val="30"/>
          <w:szCs w:val="30"/>
        </w:rPr>
        <w:t>1</w:t>
      </w:r>
      <w:r w:rsidR="00E944D1">
        <w:rPr>
          <w:rFonts w:ascii="Times New Roman" w:hAnsi="Times New Roman" w:cs="Times New Roman" w:hint="eastAsia"/>
          <w:bCs/>
          <w:color w:val="000000"/>
          <w:sz w:val="30"/>
          <w:szCs w:val="30"/>
        </w:rPr>
        <w:t>商品信息同步</w:t>
      </w:r>
    </w:p>
    <w:p w:rsidR="00E944D1" w:rsidRDefault="00E944D1" w:rsidP="00E944D1">
      <w:r>
        <w:rPr>
          <w:rFonts w:hint="eastAsia"/>
        </w:rPr>
        <w:tab/>
      </w:r>
      <w:r>
        <w:rPr>
          <w:rFonts w:hint="eastAsia"/>
        </w:rPr>
        <w:t>商户把商品备案完成后，系统把商品信息同步给账册系统。包括商品的基本信息和归并关系。一旦商品信息有修改，则需要调用商品信息修改接口进行商品信息的修改。</w:t>
      </w:r>
    </w:p>
    <w:p w:rsidR="00E944D1" w:rsidRDefault="00E944D1" w:rsidP="00E944D1">
      <w:r>
        <w:rPr>
          <w:rFonts w:hint="eastAsia"/>
        </w:rPr>
        <w:tab/>
      </w:r>
      <w:r>
        <w:rPr>
          <w:rFonts w:hint="eastAsia"/>
        </w:rPr>
        <w:t>商品同步流程如下图：</w:t>
      </w:r>
    </w:p>
    <w:p w:rsidR="00E944D1" w:rsidRPr="00E944D1" w:rsidRDefault="00E944D1" w:rsidP="00E944D1">
      <w:r>
        <w:object w:dxaOrig="7529" w:dyaOrig="4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172.5pt" o:ole="">
            <v:imagedata r:id="rId8" o:title=""/>
          </v:shape>
          <o:OLEObject Type="Embed" ProgID="Visio.Drawing.11" ShapeID="_x0000_i1025" DrawAspect="Content" ObjectID="_1479212712" r:id="rId9"/>
        </w:object>
      </w:r>
    </w:p>
    <w:p w:rsidR="002C1619" w:rsidRPr="000839DB" w:rsidRDefault="00E944D1" w:rsidP="002C1619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2.2</w:t>
      </w:r>
      <w:r w:rsidR="002C1619">
        <w:rPr>
          <w:rFonts w:ascii="Times New Roman" w:hAnsi="Times New Roman" w:cs="Times New Roman" w:hint="eastAsia"/>
          <w:bCs/>
          <w:color w:val="000000"/>
          <w:sz w:val="30"/>
          <w:szCs w:val="30"/>
        </w:rPr>
        <w:t>进境入库</w:t>
      </w:r>
    </w:p>
    <w:p w:rsidR="00375326" w:rsidRDefault="00375326" w:rsidP="00E944D1">
      <w:pPr>
        <w:ind w:firstLine="420"/>
      </w:pPr>
      <w:r>
        <w:rPr>
          <w:rFonts w:hint="eastAsia"/>
        </w:rPr>
        <w:t>入库流程属于一线流程，即商品从国外运到保税区，</w:t>
      </w:r>
      <w:r w:rsidR="00FA167A">
        <w:rPr>
          <w:rFonts w:hint="eastAsia"/>
        </w:rPr>
        <w:t>经报关备案和检疫通过后，</w:t>
      </w:r>
      <w:r>
        <w:rPr>
          <w:rFonts w:hint="eastAsia"/>
        </w:rPr>
        <w:t>并进入保税区仓库。</w:t>
      </w:r>
    </w:p>
    <w:p w:rsidR="006D6B78" w:rsidRDefault="0079143A" w:rsidP="00E944D1">
      <w:pPr>
        <w:ind w:firstLine="420"/>
      </w:pPr>
      <w:r>
        <w:rPr>
          <w:rFonts w:hint="eastAsia"/>
        </w:rPr>
        <w:t>境外商品入境前，首先</w:t>
      </w:r>
      <w:r w:rsidR="00350069">
        <w:rPr>
          <w:rFonts w:hint="eastAsia"/>
        </w:rPr>
        <w:t>依次</w:t>
      </w:r>
      <w:r>
        <w:rPr>
          <w:rFonts w:hint="eastAsia"/>
        </w:rPr>
        <w:t>完成入境备案，即建立归并关系</w:t>
      </w:r>
      <w:r w:rsidR="003B58BC">
        <w:rPr>
          <w:rFonts w:hint="eastAsia"/>
        </w:rPr>
        <w:t>、料件账册</w:t>
      </w:r>
      <w:r>
        <w:rPr>
          <w:rFonts w:hint="eastAsia"/>
        </w:rPr>
        <w:t>和报关单建议书。</w:t>
      </w:r>
      <w:r w:rsidR="00350069">
        <w:rPr>
          <w:rFonts w:hint="eastAsia"/>
        </w:rPr>
        <w:t>完成商品入境备案后，进行报关报检，货物入区。</w:t>
      </w:r>
    </w:p>
    <w:p w:rsidR="00AA2A08" w:rsidRDefault="00350069" w:rsidP="00E944D1">
      <w:pPr>
        <w:ind w:firstLine="420"/>
      </w:pPr>
      <w:r>
        <w:rPr>
          <w:rFonts w:hint="eastAsia"/>
        </w:rPr>
        <w:t>进入保税区仓库后，</w:t>
      </w:r>
      <w:r w:rsidR="00E944D1">
        <w:rPr>
          <w:rFonts w:hint="eastAsia"/>
        </w:rPr>
        <w:t>商户</w:t>
      </w:r>
      <w:r>
        <w:rPr>
          <w:rFonts w:hint="eastAsia"/>
        </w:rPr>
        <w:t>仓库进行验货点数</w:t>
      </w:r>
      <w:r w:rsidR="0079143A">
        <w:rPr>
          <w:rFonts w:hint="eastAsia"/>
        </w:rPr>
        <w:t>。</w:t>
      </w:r>
      <w:r>
        <w:rPr>
          <w:rFonts w:hint="eastAsia"/>
        </w:rPr>
        <w:t>如出现损溢，需进行损溢处理并海关审批。最终货物根据商户信息进行分拨入库，并返回商户</w:t>
      </w:r>
      <w:r>
        <w:rPr>
          <w:rFonts w:hint="eastAsia"/>
        </w:rPr>
        <w:t>WMS</w:t>
      </w:r>
      <w:r>
        <w:rPr>
          <w:rFonts w:hint="eastAsia"/>
        </w:rPr>
        <w:t>系统的货物入库结果，包括商品编号</w:t>
      </w:r>
      <w:r w:rsidR="00CA5332">
        <w:rPr>
          <w:rFonts w:hint="eastAsia"/>
        </w:rPr>
        <w:t>、名称</w:t>
      </w:r>
      <w:r>
        <w:rPr>
          <w:rFonts w:hint="eastAsia"/>
        </w:rPr>
        <w:t>、</w:t>
      </w:r>
      <w:r w:rsidR="00B80770">
        <w:rPr>
          <w:rFonts w:hint="eastAsia"/>
        </w:rPr>
        <w:t>商品</w:t>
      </w:r>
      <w:r>
        <w:rPr>
          <w:rFonts w:hint="eastAsia"/>
        </w:rPr>
        <w:t>数量</w:t>
      </w:r>
      <w:r w:rsidR="00B80770">
        <w:rPr>
          <w:rFonts w:hint="eastAsia"/>
        </w:rPr>
        <w:t>、损溢数据</w:t>
      </w:r>
      <w:r>
        <w:rPr>
          <w:rFonts w:hint="eastAsia"/>
        </w:rPr>
        <w:t>等。</w:t>
      </w:r>
    </w:p>
    <w:p w:rsidR="00FA19A0" w:rsidRDefault="00CB1971" w:rsidP="00E944D1">
      <w:pPr>
        <w:ind w:firstLine="420"/>
      </w:pPr>
      <w:r>
        <w:rPr>
          <w:rFonts w:hint="eastAsia"/>
        </w:rPr>
        <w:t>入库</w:t>
      </w:r>
      <w:r w:rsidR="0079143A">
        <w:rPr>
          <w:rFonts w:hint="eastAsia"/>
        </w:rPr>
        <w:t>流程如下图所示：</w:t>
      </w:r>
    </w:p>
    <w:p w:rsidR="000561CB" w:rsidRDefault="00E944D1" w:rsidP="007D5DBA">
      <w:r>
        <w:object w:dxaOrig="9693" w:dyaOrig="4704">
          <v:shape id="_x0000_i1026" type="#_x0000_t75" style="width:414.75pt;height:201pt" o:ole="">
            <v:imagedata r:id="rId10" o:title=""/>
          </v:shape>
          <o:OLEObject Type="Embed" ProgID="Visio.Drawing.11" ShapeID="_x0000_i1026" DrawAspect="Content" ObjectID="_1479212713" r:id="rId11"/>
        </w:object>
      </w:r>
    </w:p>
    <w:p w:rsidR="002C1619" w:rsidRDefault="002C1619" w:rsidP="007D5DBA"/>
    <w:p w:rsidR="0079143A" w:rsidRDefault="001C6B36" w:rsidP="007D5DBA">
      <w:r>
        <w:rPr>
          <w:rFonts w:hint="eastAsia"/>
        </w:rPr>
        <w:t xml:space="preserve">     </w:t>
      </w:r>
      <w:r w:rsidR="00073536">
        <w:rPr>
          <w:rFonts w:hint="eastAsia"/>
        </w:rPr>
        <w:t>说明：</w:t>
      </w:r>
    </w:p>
    <w:p w:rsidR="00DC48DC" w:rsidRDefault="00423E97" w:rsidP="00DC48D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商户</w:t>
      </w:r>
      <w:r w:rsidR="00381DFC">
        <w:rPr>
          <w:rFonts w:hint="eastAsia"/>
        </w:rPr>
        <w:t>前期完成一系列流程，货物通过入境备案</w:t>
      </w:r>
      <w:r w:rsidR="00DC48DC">
        <w:rPr>
          <w:rFonts w:hint="eastAsia"/>
        </w:rPr>
        <w:t>；</w:t>
      </w:r>
    </w:p>
    <w:p w:rsidR="00B41C6C" w:rsidRDefault="00B8301C" w:rsidP="00B41C6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商户在</w:t>
      </w:r>
      <w:r>
        <w:rPr>
          <w:rFonts w:hint="eastAsia"/>
        </w:rPr>
        <w:t>WMS</w:t>
      </w:r>
      <w:r>
        <w:rPr>
          <w:rFonts w:hint="eastAsia"/>
        </w:rPr>
        <w:t>系统中创建</w:t>
      </w:r>
      <w:r>
        <w:rPr>
          <w:rFonts w:hint="eastAsia"/>
        </w:rPr>
        <w:t>PO</w:t>
      </w:r>
      <w:r>
        <w:rPr>
          <w:rFonts w:hint="eastAsia"/>
        </w:rPr>
        <w:t>单，</w:t>
      </w:r>
      <w:r w:rsidR="00334A27">
        <w:rPr>
          <w:rFonts w:hint="eastAsia"/>
        </w:rPr>
        <w:t>通知</w:t>
      </w:r>
      <w:r w:rsidR="00B41C6C">
        <w:rPr>
          <w:rFonts w:hint="eastAsia"/>
        </w:rPr>
        <w:t>账册对接系统</w:t>
      </w:r>
      <w:r w:rsidR="00B41C6C" w:rsidRPr="00B8301C">
        <w:rPr>
          <w:rFonts w:hint="eastAsia"/>
          <w:color w:val="FF0000"/>
        </w:rPr>
        <w:t>（接口</w:t>
      </w:r>
      <w:r w:rsidR="00B41C6C" w:rsidRPr="00B8301C">
        <w:rPr>
          <w:rFonts w:hint="eastAsia"/>
          <w:color w:val="FF0000"/>
        </w:rPr>
        <w:t>1</w:t>
      </w:r>
      <w:r w:rsidR="00B41C6C" w:rsidRPr="00B8301C">
        <w:rPr>
          <w:rFonts w:hint="eastAsia"/>
          <w:color w:val="FF0000"/>
        </w:rPr>
        <w:t>）</w:t>
      </w:r>
    </w:p>
    <w:p w:rsidR="00B41C6C" w:rsidRDefault="00334A27" w:rsidP="00DC48D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账册系统收到</w:t>
      </w:r>
      <w:r w:rsidR="00B8301C">
        <w:rPr>
          <w:rFonts w:hint="eastAsia"/>
        </w:rPr>
        <w:t>PO</w:t>
      </w:r>
      <w:r>
        <w:rPr>
          <w:rFonts w:hint="eastAsia"/>
        </w:rPr>
        <w:t>单后，跨境通人员在</w:t>
      </w:r>
      <w:r>
        <w:rPr>
          <w:rFonts w:hint="eastAsia"/>
        </w:rPr>
        <w:t>5+2</w:t>
      </w:r>
      <w:r>
        <w:rPr>
          <w:rFonts w:hint="eastAsia"/>
        </w:rPr>
        <w:t>系统上录入</w:t>
      </w:r>
      <w:r w:rsidR="00B8301C">
        <w:rPr>
          <w:rFonts w:hint="eastAsia"/>
        </w:rPr>
        <w:t>，做预增</w:t>
      </w:r>
      <w:r>
        <w:rPr>
          <w:rFonts w:hint="eastAsia"/>
        </w:rPr>
        <w:t>。</w:t>
      </w:r>
    </w:p>
    <w:p w:rsidR="00803957" w:rsidRDefault="00B8301C" w:rsidP="00DC48D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货物进境入库时，进行数量清点，在</w:t>
      </w:r>
      <w:r>
        <w:rPr>
          <w:rFonts w:hint="eastAsia"/>
        </w:rPr>
        <w:t>5+2</w:t>
      </w:r>
      <w:r>
        <w:rPr>
          <w:rFonts w:hint="eastAsia"/>
        </w:rPr>
        <w:t>上录入实际入库数量</w:t>
      </w:r>
      <w:r w:rsidR="00B41C6C">
        <w:rPr>
          <w:rFonts w:hint="eastAsia"/>
        </w:rPr>
        <w:t>。</w:t>
      </w:r>
    </w:p>
    <w:p w:rsidR="009343B8" w:rsidRDefault="009343B8" w:rsidP="00DC48D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WMS</w:t>
      </w:r>
      <w:r>
        <w:rPr>
          <w:rFonts w:hint="eastAsia"/>
        </w:rPr>
        <w:t>账册系统中相应的入库单，根据</w:t>
      </w:r>
      <w:r>
        <w:rPr>
          <w:rFonts w:hint="eastAsia"/>
        </w:rPr>
        <w:t>5+2</w:t>
      </w:r>
      <w:r>
        <w:rPr>
          <w:rFonts w:hint="eastAsia"/>
        </w:rPr>
        <w:t>实增数据，填写入库单中的损溢数字。</w:t>
      </w:r>
    </w:p>
    <w:p w:rsidR="009B5FEC" w:rsidRDefault="00FF79EB" w:rsidP="00DC48DC">
      <w:pPr>
        <w:pStyle w:val="a9"/>
        <w:widowControl/>
        <w:numPr>
          <w:ilvl w:val="0"/>
          <w:numId w:val="15"/>
        </w:numPr>
        <w:contextualSpacing w:val="0"/>
      </w:pPr>
      <w:r>
        <w:rPr>
          <w:rFonts w:hint="eastAsia"/>
        </w:rPr>
        <w:t>更新库存数据</w:t>
      </w:r>
      <w:r w:rsidR="009343B8">
        <w:rPr>
          <w:rFonts w:hint="eastAsia"/>
        </w:rPr>
        <w:t>（预增数量</w:t>
      </w:r>
      <w:r w:rsidR="009343B8">
        <w:rPr>
          <w:rFonts w:hint="eastAsia"/>
        </w:rPr>
        <w:t>-</w:t>
      </w:r>
      <w:r w:rsidR="009343B8">
        <w:rPr>
          <w:rFonts w:hint="eastAsia"/>
        </w:rPr>
        <w:t>损溢）</w:t>
      </w:r>
      <w:r>
        <w:rPr>
          <w:rFonts w:hint="eastAsia"/>
        </w:rPr>
        <w:t>，同时通知入库单来源系统，调用入库确认接口</w:t>
      </w:r>
      <w:r w:rsidR="009343B8">
        <w:rPr>
          <w:rFonts w:hint="eastAsia"/>
        </w:rPr>
        <w:t>，告知实增数量（预增数量</w:t>
      </w:r>
      <w:r w:rsidR="009343B8">
        <w:rPr>
          <w:rFonts w:hint="eastAsia"/>
        </w:rPr>
        <w:t xml:space="preserve"> </w:t>
      </w:r>
      <w:r w:rsidR="009343B8">
        <w:t>–</w:t>
      </w:r>
      <w:r w:rsidR="009343B8">
        <w:rPr>
          <w:rFonts w:hint="eastAsia"/>
        </w:rPr>
        <w:t xml:space="preserve"> </w:t>
      </w:r>
      <w:r w:rsidR="009343B8">
        <w:rPr>
          <w:rFonts w:hint="eastAsia"/>
        </w:rPr>
        <w:t>损溢）</w:t>
      </w:r>
      <w:r w:rsidRPr="00FF79EB">
        <w:rPr>
          <w:rFonts w:hint="eastAsia"/>
          <w:color w:val="FF0000"/>
        </w:rPr>
        <w:t>（接口</w:t>
      </w:r>
      <w:r w:rsidRPr="00FF79EB">
        <w:rPr>
          <w:rFonts w:hint="eastAsia"/>
          <w:color w:val="FF0000"/>
        </w:rPr>
        <w:t>2</w:t>
      </w:r>
      <w:r w:rsidRPr="00FF79EB">
        <w:rPr>
          <w:rFonts w:hint="eastAsia"/>
          <w:color w:val="FF0000"/>
        </w:rPr>
        <w:t>）</w:t>
      </w:r>
      <w:r w:rsidR="00B41C6C">
        <w:rPr>
          <w:rFonts w:hint="eastAsia"/>
        </w:rPr>
        <w:t>。</w:t>
      </w:r>
    </w:p>
    <w:p w:rsidR="002C1619" w:rsidRPr="000839DB" w:rsidRDefault="006C23E3" w:rsidP="002C1619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2</w:t>
      </w:r>
      <w:r w:rsidR="002C1619" w:rsidRPr="000839DB"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  <w:r w:rsidR="00E944D1">
        <w:rPr>
          <w:rFonts w:ascii="Times New Roman" w:hAnsi="Times New Roman" w:cs="Times New Roman" w:hint="eastAsia"/>
          <w:bCs/>
          <w:color w:val="000000"/>
          <w:sz w:val="30"/>
          <w:szCs w:val="30"/>
        </w:rPr>
        <w:t>3</w:t>
      </w:r>
      <w:r w:rsidR="00E42140">
        <w:rPr>
          <w:rFonts w:ascii="Times New Roman" w:hAnsi="Times New Roman" w:cs="Times New Roman" w:hint="eastAsia"/>
          <w:bCs/>
          <w:color w:val="000000"/>
          <w:sz w:val="30"/>
          <w:szCs w:val="30"/>
        </w:rPr>
        <w:t>销售</w:t>
      </w:r>
      <w:r w:rsidR="002C1619">
        <w:rPr>
          <w:rFonts w:ascii="Times New Roman" w:hAnsi="Times New Roman" w:cs="Times New Roman" w:hint="eastAsia"/>
          <w:bCs/>
          <w:color w:val="000000"/>
          <w:sz w:val="30"/>
          <w:szCs w:val="30"/>
        </w:rPr>
        <w:t>出库</w:t>
      </w:r>
    </w:p>
    <w:p w:rsidR="002C1619" w:rsidRDefault="00375326" w:rsidP="007D5DBA">
      <w:r>
        <w:rPr>
          <w:rFonts w:hint="eastAsia"/>
        </w:rPr>
        <w:t xml:space="preserve">   </w:t>
      </w:r>
      <w:r w:rsidR="00E42140">
        <w:rPr>
          <w:rFonts w:hint="eastAsia"/>
        </w:rPr>
        <w:t>销售</w:t>
      </w:r>
      <w:r>
        <w:rPr>
          <w:rFonts w:hint="eastAsia"/>
        </w:rPr>
        <w:t>出库流程属于二线流程，包括商品销售出区和区间调拨。</w:t>
      </w:r>
      <w:r w:rsidR="007C28DA">
        <w:rPr>
          <w:rFonts w:hint="eastAsia"/>
        </w:rPr>
        <w:t>后者暂不可虑，以下主要对商品销售出区流程进行阐述。</w:t>
      </w:r>
    </w:p>
    <w:p w:rsidR="00B952C6" w:rsidRDefault="001266C8" w:rsidP="007D5DBA">
      <w:r>
        <w:rPr>
          <w:rFonts w:hint="eastAsia"/>
        </w:rPr>
        <w:t xml:space="preserve">   </w:t>
      </w:r>
      <w:r w:rsidR="00071C2E">
        <w:rPr>
          <w:rFonts w:hint="eastAsia"/>
        </w:rPr>
        <w:t>商品批次</w:t>
      </w:r>
      <w:r w:rsidR="00E42140">
        <w:rPr>
          <w:rFonts w:hint="eastAsia"/>
        </w:rPr>
        <w:t>管理</w:t>
      </w:r>
      <w:r w:rsidR="00071C2E">
        <w:rPr>
          <w:rFonts w:hint="eastAsia"/>
        </w:rPr>
        <w:t>由商户</w:t>
      </w:r>
      <w:r w:rsidR="00071C2E">
        <w:rPr>
          <w:rFonts w:hint="eastAsia"/>
        </w:rPr>
        <w:t>WMS</w:t>
      </w:r>
      <w:r w:rsidR="00071C2E">
        <w:rPr>
          <w:rFonts w:hint="eastAsia"/>
        </w:rPr>
        <w:t>系统进行管理，</w:t>
      </w:r>
      <w:r w:rsidR="00E42140">
        <w:rPr>
          <w:rFonts w:hint="eastAsia"/>
        </w:rPr>
        <w:t>账册对接系统</w:t>
      </w:r>
      <w:r w:rsidR="00B952C6">
        <w:rPr>
          <w:rFonts w:hint="eastAsia"/>
        </w:rPr>
        <w:t>对商品批次不进行管理。</w:t>
      </w:r>
    </w:p>
    <w:p w:rsidR="008716CE" w:rsidRDefault="008716CE" w:rsidP="00D328D8">
      <w:pPr>
        <w:widowControl/>
        <w:spacing w:line="288" w:lineRule="auto"/>
      </w:pPr>
    </w:p>
    <w:p w:rsidR="00D328D8" w:rsidRDefault="00A73AAA" w:rsidP="00D328D8">
      <w:pPr>
        <w:widowControl/>
        <w:spacing w:line="288" w:lineRule="auto"/>
        <w:rPr>
          <w:rFonts w:ascii="宋体" w:hAnsi="宋体"/>
        </w:rPr>
      </w:pPr>
      <w:r>
        <w:object w:dxaOrig="12801" w:dyaOrig="11450">
          <v:shape id="_x0000_i1027" type="#_x0000_t75" style="width:342.75pt;height:306pt" o:ole="">
            <v:imagedata r:id="rId12" o:title=""/>
          </v:shape>
          <o:OLEObject Type="Embed" ProgID="Visio.Drawing.11" ShapeID="_x0000_i1027" DrawAspect="Content" ObjectID="_1479212714" r:id="rId13"/>
        </w:object>
      </w:r>
    </w:p>
    <w:p w:rsidR="00C9754D" w:rsidRDefault="00C9754D" w:rsidP="00C9754D">
      <w:pPr>
        <w:ind w:firstLineChars="150" w:firstLine="315"/>
      </w:pPr>
      <w:r>
        <w:rPr>
          <w:rFonts w:ascii="宋体" w:hAnsi="宋体" w:hint="eastAsia"/>
        </w:rPr>
        <w:t>说明：</w:t>
      </w:r>
    </w:p>
    <w:p w:rsidR="00587E6E" w:rsidRDefault="00C9754D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/>
        </w:rPr>
        <w:t>WMS系统接受订单后</w:t>
      </w:r>
      <w:r>
        <w:rPr>
          <w:rFonts w:ascii="宋体" w:hAnsi="宋体" w:hint="eastAsia"/>
        </w:rPr>
        <w:t>，理货打包，</w:t>
      </w:r>
      <w:r>
        <w:rPr>
          <w:rFonts w:ascii="宋体" w:hAnsi="宋体"/>
        </w:rPr>
        <w:t>匹配物流单号</w:t>
      </w:r>
      <w:r>
        <w:rPr>
          <w:rFonts w:ascii="宋体" w:hAnsi="宋体" w:hint="eastAsia"/>
        </w:rPr>
        <w:t>。</w:t>
      </w:r>
    </w:p>
    <w:p w:rsidR="00D328D8" w:rsidRPr="00A73AAA" w:rsidRDefault="00A73AAA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WMS系统</w:t>
      </w:r>
      <w:r w:rsidR="00587E6E">
        <w:rPr>
          <w:rFonts w:ascii="宋体" w:hAnsi="宋体" w:hint="eastAsia"/>
        </w:rPr>
        <w:t>向账册对接系统发送订单出库请求，并传输相应订单的详细信息及对应的物流单号到账册对接系统</w:t>
      </w:r>
      <w:r w:rsidR="00587E6E" w:rsidRPr="00587E6E">
        <w:rPr>
          <w:rFonts w:ascii="宋体" w:hAnsi="宋体" w:hint="eastAsia"/>
          <w:color w:val="FF0000"/>
        </w:rPr>
        <w:t>（接口</w:t>
      </w:r>
      <w:r>
        <w:rPr>
          <w:rFonts w:ascii="宋体" w:hAnsi="宋体" w:hint="eastAsia"/>
          <w:color w:val="FF0000"/>
        </w:rPr>
        <w:t>3</w:t>
      </w:r>
      <w:r w:rsidR="00587E6E" w:rsidRPr="00587E6E">
        <w:rPr>
          <w:rFonts w:ascii="宋体" w:hAnsi="宋体" w:hint="eastAsia"/>
          <w:color w:val="FF0000"/>
        </w:rPr>
        <w:t>）</w:t>
      </w:r>
    </w:p>
    <w:p w:rsidR="00A73AAA" w:rsidRDefault="00A73AAA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WMS系统把订单和物流单号对应数据给商户，商户在清关平台进行订单申报</w:t>
      </w:r>
    </w:p>
    <w:p w:rsidR="00290082" w:rsidRDefault="00290082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仓库人员接收实物包裹，在清关平台进行物流端申报并打印二维码和粘贴，如果商户未做订单申报，则退回。</w:t>
      </w:r>
    </w:p>
    <w:p w:rsidR="00290082" w:rsidRDefault="00290082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仓库人员在账册系统进行收单动作，扫描实物包裹的物流单号，如查找不到订单数据，则退回包裹。</w:t>
      </w:r>
    </w:p>
    <w:p w:rsidR="00C9754D" w:rsidRDefault="00C9754D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账册对接系统</w:t>
      </w:r>
      <w:r w:rsidR="00587E6E">
        <w:rPr>
          <w:rFonts w:ascii="宋体" w:hAnsi="宋体" w:hint="eastAsia"/>
        </w:rPr>
        <w:t>把订单信息</w:t>
      </w:r>
      <w:r w:rsidR="00290082">
        <w:rPr>
          <w:rFonts w:ascii="宋体" w:hAnsi="宋体" w:hint="eastAsia"/>
        </w:rPr>
        <w:t>通过报文的导入和导出，在</w:t>
      </w:r>
      <w:r w:rsidR="00113496">
        <w:rPr>
          <w:rFonts w:ascii="宋体" w:hAnsi="宋体" w:hint="eastAsia"/>
        </w:rPr>
        <w:t>海关5+2系统进行清关查验</w:t>
      </w:r>
      <w:r w:rsidR="00290082">
        <w:rPr>
          <w:rFonts w:ascii="宋体" w:hAnsi="宋体" w:hint="eastAsia"/>
        </w:rPr>
        <w:t>。</w:t>
      </w:r>
    </w:p>
    <w:p w:rsidR="00426E8A" w:rsidRDefault="00C9754D" w:rsidP="00290082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账册对接系统</w:t>
      </w:r>
      <w:r w:rsidR="00290082">
        <w:rPr>
          <w:rFonts w:ascii="宋体" w:hAnsi="宋体" w:hint="eastAsia"/>
        </w:rPr>
        <w:t>导入出区调拨单回执</w:t>
      </w:r>
      <w:r>
        <w:rPr>
          <w:rFonts w:ascii="宋体" w:hAnsi="宋体" w:hint="eastAsia"/>
        </w:rPr>
        <w:t>。</w:t>
      </w:r>
    </w:p>
    <w:p w:rsidR="00C9754D" w:rsidRDefault="00290082" w:rsidP="00C9754D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账册对接系统扫描录入查验单据</w:t>
      </w:r>
      <w:r w:rsidR="00C9754D">
        <w:rPr>
          <w:rFonts w:ascii="宋体" w:hAnsi="宋体" w:hint="eastAsia"/>
        </w:rPr>
        <w:t>。</w:t>
      </w:r>
    </w:p>
    <w:p w:rsidR="00D328D8" w:rsidRPr="00D328D8" w:rsidRDefault="00C9754D" w:rsidP="00290082">
      <w:pPr>
        <w:pStyle w:val="a9"/>
        <w:widowControl/>
        <w:numPr>
          <w:ilvl w:val="0"/>
          <w:numId w:val="16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账册系统</w:t>
      </w:r>
      <w:r w:rsidR="00290082">
        <w:rPr>
          <w:rFonts w:ascii="宋体" w:hAnsi="宋体" w:hint="eastAsia"/>
        </w:rPr>
        <w:t>扫描实物包裹的物流单号，放行的包裹进行出库动作</w:t>
      </w:r>
      <w:r w:rsidR="00A50B04">
        <w:rPr>
          <w:rFonts w:ascii="宋体" w:hAnsi="宋体" w:hint="eastAsia"/>
        </w:rPr>
        <w:t>，核减库存</w:t>
      </w:r>
      <w:r>
        <w:rPr>
          <w:rFonts w:ascii="宋体" w:hAnsi="宋体" w:hint="eastAsia"/>
        </w:rPr>
        <w:t>，</w:t>
      </w:r>
      <w:r w:rsidR="00290082">
        <w:rPr>
          <w:rFonts w:ascii="宋体" w:hAnsi="宋体" w:hint="eastAsia"/>
        </w:rPr>
        <w:t>并把出库成功过的订单通知WMS系统</w:t>
      </w:r>
      <w:r w:rsidR="00290082">
        <w:rPr>
          <w:rFonts w:ascii="宋体" w:hAnsi="宋体" w:hint="eastAsia"/>
          <w:color w:val="FF0000"/>
        </w:rPr>
        <w:t>。</w:t>
      </w:r>
      <w:r w:rsidR="00290082" w:rsidRPr="00113496">
        <w:rPr>
          <w:rFonts w:ascii="宋体" w:hAnsi="宋体" w:hint="eastAsia"/>
          <w:color w:val="FF0000"/>
        </w:rPr>
        <w:t>（接口</w:t>
      </w:r>
      <w:r w:rsidR="00290082">
        <w:rPr>
          <w:rFonts w:ascii="宋体" w:hAnsi="宋体" w:hint="eastAsia"/>
          <w:color w:val="FF0000"/>
        </w:rPr>
        <w:t>4</w:t>
      </w:r>
      <w:r w:rsidR="00290082" w:rsidRPr="00113496">
        <w:rPr>
          <w:rFonts w:ascii="宋体" w:hAnsi="宋体" w:hint="eastAsia"/>
          <w:color w:val="FF0000"/>
        </w:rPr>
        <w:t>）</w:t>
      </w:r>
    </w:p>
    <w:p w:rsidR="002C1619" w:rsidRPr="000839DB" w:rsidRDefault="006C23E3" w:rsidP="002C1619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2</w:t>
      </w:r>
      <w:r w:rsidR="00802A94">
        <w:rPr>
          <w:rFonts w:ascii="Times New Roman" w:hAnsi="Times New Roman" w:cs="Times New Roman" w:hint="eastAsia"/>
          <w:bCs/>
          <w:color w:val="000000"/>
          <w:sz w:val="30"/>
          <w:szCs w:val="30"/>
        </w:rPr>
        <w:t>.</w:t>
      </w:r>
      <w:r w:rsidR="00E944D1">
        <w:rPr>
          <w:rFonts w:ascii="Times New Roman" w:hAnsi="Times New Roman" w:cs="Times New Roman" w:hint="eastAsia"/>
          <w:bCs/>
          <w:color w:val="000000"/>
          <w:sz w:val="30"/>
          <w:szCs w:val="30"/>
        </w:rPr>
        <w:t>4</w:t>
      </w:r>
      <w:r w:rsidR="002C1619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损溢管理</w:t>
      </w:r>
    </w:p>
    <w:p w:rsidR="00023C19" w:rsidRDefault="00C14DB7" w:rsidP="007D5DBA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商品损溢处理一般发生在商品入库、商户日常盘库、海关监管盘库时。</w:t>
      </w:r>
      <w:r w:rsidR="00023C19">
        <w:rPr>
          <w:rFonts w:hint="eastAsia"/>
        </w:rPr>
        <w:t>商品损溢处理结果需报海关审核确认，</w:t>
      </w:r>
      <w:r w:rsidR="00964699">
        <w:rPr>
          <w:rFonts w:hint="eastAsia"/>
        </w:rPr>
        <w:t>海关确认通过后才能更新商品实际库存数量。</w:t>
      </w:r>
    </w:p>
    <w:p w:rsidR="00964699" w:rsidRDefault="00964699" w:rsidP="007D5DBA">
      <w:r>
        <w:rPr>
          <w:rFonts w:hint="eastAsia"/>
        </w:rPr>
        <w:t xml:space="preserve">     </w:t>
      </w:r>
    </w:p>
    <w:p w:rsidR="00BB13BC" w:rsidRDefault="00097BBB" w:rsidP="007D5DBA">
      <w:r>
        <w:rPr>
          <w:rFonts w:hint="eastAsia"/>
        </w:rPr>
        <w:lastRenderedPageBreak/>
        <w:t>处理流程如下图：</w:t>
      </w:r>
    </w:p>
    <w:p w:rsidR="00097BBB" w:rsidRDefault="002C296E" w:rsidP="007D5DBA">
      <w:r>
        <w:object w:dxaOrig="9797" w:dyaOrig="4080">
          <v:shape id="_x0000_i1028" type="#_x0000_t75" style="width:339.75pt;height:141.75pt" o:ole="">
            <v:imagedata r:id="rId14" o:title=""/>
          </v:shape>
          <o:OLEObject Type="Embed" ProgID="Visio.Drawing.11" ShapeID="_x0000_i1028" DrawAspect="Content" ObjectID="_1479212715" r:id="rId15"/>
        </w:object>
      </w:r>
    </w:p>
    <w:p w:rsidR="00087099" w:rsidRDefault="00087099" w:rsidP="007D5DBA"/>
    <w:p w:rsidR="00E77565" w:rsidRDefault="00E77565" w:rsidP="00E77565">
      <w:pPr>
        <w:ind w:firstLineChars="150" w:firstLine="315"/>
      </w:pPr>
      <w:r>
        <w:rPr>
          <w:rFonts w:ascii="宋体" w:hAnsi="宋体" w:hint="eastAsia"/>
        </w:rPr>
        <w:t>说明：</w:t>
      </w:r>
    </w:p>
    <w:p w:rsidR="00E77565" w:rsidRDefault="00631C65" w:rsidP="00E77565">
      <w:pPr>
        <w:pStyle w:val="a9"/>
        <w:widowControl/>
        <w:numPr>
          <w:ilvl w:val="0"/>
          <w:numId w:val="11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WMS把商品损溢数据提交账册对接系统</w:t>
      </w:r>
      <w:r w:rsidR="00E77565">
        <w:rPr>
          <w:rFonts w:ascii="宋体" w:hAnsi="宋体" w:hint="eastAsia"/>
        </w:rPr>
        <w:t>；</w:t>
      </w:r>
      <w:r w:rsidR="00DC476D" w:rsidRPr="00DC476D">
        <w:rPr>
          <w:rFonts w:ascii="宋体" w:hAnsi="宋体" w:hint="eastAsia"/>
          <w:color w:val="FF0000"/>
        </w:rPr>
        <w:t>（接口</w:t>
      </w:r>
      <w:r w:rsidR="0051141E">
        <w:rPr>
          <w:rFonts w:ascii="宋体" w:hAnsi="宋体" w:hint="eastAsia"/>
          <w:color w:val="FF0000"/>
        </w:rPr>
        <w:t>5</w:t>
      </w:r>
      <w:r w:rsidR="00DC476D" w:rsidRPr="00DC476D">
        <w:rPr>
          <w:rFonts w:ascii="宋体" w:hAnsi="宋体" w:hint="eastAsia"/>
          <w:color w:val="FF0000"/>
        </w:rPr>
        <w:t>）</w:t>
      </w:r>
    </w:p>
    <w:p w:rsidR="00B21547" w:rsidRDefault="00631C65" w:rsidP="00E77565">
      <w:pPr>
        <w:pStyle w:val="a9"/>
        <w:widowControl/>
        <w:numPr>
          <w:ilvl w:val="0"/>
          <w:numId w:val="11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账册对接系统把</w:t>
      </w:r>
      <w:r w:rsidR="00427B4A">
        <w:rPr>
          <w:rFonts w:ascii="宋体" w:hAnsi="宋体" w:hint="eastAsia"/>
        </w:rPr>
        <w:t>商品</w:t>
      </w:r>
      <w:bookmarkStart w:id="30" w:name="OLE_LINK3"/>
      <w:bookmarkStart w:id="31" w:name="OLE_LINK4"/>
      <w:r w:rsidR="00B21547">
        <w:rPr>
          <w:rFonts w:ascii="宋体" w:hAnsi="宋体" w:hint="eastAsia"/>
        </w:rPr>
        <w:t>损溢数据</w:t>
      </w:r>
      <w:bookmarkEnd w:id="30"/>
      <w:bookmarkEnd w:id="31"/>
      <w:r w:rsidR="002C296E">
        <w:rPr>
          <w:rFonts w:ascii="宋体" w:hAnsi="宋体" w:hint="eastAsia"/>
        </w:rPr>
        <w:t>在5+2系统录入，</w:t>
      </w:r>
      <w:r>
        <w:rPr>
          <w:rFonts w:ascii="宋体" w:hAnsi="宋体" w:hint="eastAsia"/>
        </w:rPr>
        <w:t>提交海关审批</w:t>
      </w:r>
      <w:r w:rsidR="00B21547">
        <w:rPr>
          <w:rFonts w:ascii="宋体" w:hAnsi="宋体" w:hint="eastAsia"/>
        </w:rPr>
        <w:t>；</w:t>
      </w:r>
    </w:p>
    <w:p w:rsidR="00631C65" w:rsidRDefault="00631C65" w:rsidP="00E77565">
      <w:pPr>
        <w:pStyle w:val="a9"/>
        <w:widowControl/>
        <w:numPr>
          <w:ilvl w:val="0"/>
          <w:numId w:val="11"/>
        </w:numPr>
        <w:spacing w:line="288" w:lineRule="auto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审批通过后，</w:t>
      </w:r>
      <w:r w:rsidR="00BD4305">
        <w:rPr>
          <w:rFonts w:ascii="宋体" w:hAnsi="宋体" w:hint="eastAsia"/>
        </w:rPr>
        <w:t>调整账册对接系统中的确认损溢数据，</w:t>
      </w:r>
      <w:r>
        <w:rPr>
          <w:rFonts w:ascii="宋体" w:hAnsi="宋体" w:hint="eastAsia"/>
        </w:rPr>
        <w:t>更新库存，</w:t>
      </w:r>
      <w:r w:rsidR="0051141E">
        <w:rPr>
          <w:rFonts w:ascii="宋体" w:hAnsi="宋体" w:hint="eastAsia"/>
        </w:rPr>
        <w:t>调用</w:t>
      </w:r>
      <w:r w:rsidR="002C296E">
        <w:rPr>
          <w:rFonts w:ascii="宋体" w:hAnsi="宋体" w:hint="eastAsia"/>
        </w:rPr>
        <w:t>WMS</w:t>
      </w:r>
      <w:r w:rsidR="0051141E">
        <w:rPr>
          <w:rFonts w:ascii="宋体" w:hAnsi="宋体" w:hint="eastAsia"/>
        </w:rPr>
        <w:t>接口，</w:t>
      </w:r>
      <w:r w:rsidR="00BD4305">
        <w:rPr>
          <w:rFonts w:ascii="宋体" w:hAnsi="宋体" w:hint="eastAsia"/>
        </w:rPr>
        <w:t>通知损溢确认数量</w:t>
      </w:r>
      <w:r w:rsidR="002C296E">
        <w:rPr>
          <w:rFonts w:ascii="宋体" w:hAnsi="宋体" w:hint="eastAsia"/>
        </w:rPr>
        <w:t>。</w:t>
      </w:r>
      <w:r w:rsidR="0051141E" w:rsidRPr="00DC476D">
        <w:rPr>
          <w:rFonts w:ascii="宋体" w:hAnsi="宋体" w:hint="eastAsia"/>
          <w:color w:val="FF0000"/>
        </w:rPr>
        <w:t>（接口</w:t>
      </w:r>
      <w:r w:rsidR="0051141E">
        <w:rPr>
          <w:rFonts w:ascii="宋体" w:hAnsi="宋体" w:hint="eastAsia"/>
          <w:color w:val="FF0000"/>
        </w:rPr>
        <w:t>6</w:t>
      </w:r>
      <w:r w:rsidR="0051141E" w:rsidRPr="00DC476D">
        <w:rPr>
          <w:rFonts w:ascii="宋体" w:hAnsi="宋体" w:hint="eastAsia"/>
          <w:color w:val="FF0000"/>
        </w:rPr>
        <w:t>）</w:t>
      </w:r>
    </w:p>
    <w:p w:rsidR="006C23E3" w:rsidRDefault="006C23E3" w:rsidP="007F0EC8">
      <w:pPr>
        <w:widowControl/>
        <w:spacing w:line="288" w:lineRule="auto"/>
        <w:rPr>
          <w:rFonts w:ascii="宋体" w:hAnsi="宋体"/>
        </w:rPr>
      </w:pPr>
    </w:p>
    <w:p w:rsidR="006C23E3" w:rsidRDefault="006C23E3" w:rsidP="007F0EC8">
      <w:pPr>
        <w:widowControl/>
        <w:spacing w:line="288" w:lineRule="auto"/>
        <w:rPr>
          <w:rFonts w:ascii="宋体" w:hAnsi="宋体"/>
        </w:rPr>
      </w:pPr>
    </w:p>
    <w:p w:rsidR="006C23E3" w:rsidRDefault="006C23E3" w:rsidP="00E12A65">
      <w:pPr>
        <w:pStyle w:val="1"/>
        <w:keepNext/>
        <w:pageBreakBefore/>
        <w:pBdr>
          <w:bottom w:val="none" w:sz="0" w:space="0" w:color="auto"/>
        </w:pBdr>
        <w:spacing w:beforeLines="50" w:afterLines="50"/>
        <w:jc w:val="left"/>
        <w:rPr>
          <w:rFonts w:ascii="Times New Roman" w:eastAsia="宋体" w:hAnsi="Times New Roman" w:cs="Times New Roman"/>
          <w:b w:val="0"/>
          <w:bCs w:val="0"/>
          <w:color w:val="000000"/>
          <w:sz w:val="32"/>
        </w:rPr>
      </w:pPr>
      <w:r w:rsidRPr="006C23E3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lastRenderedPageBreak/>
        <w:t xml:space="preserve">3 </w:t>
      </w:r>
      <w:r w:rsidRPr="006C23E3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t>接口设计文档</w:t>
      </w:r>
    </w:p>
    <w:p w:rsidR="00454D95" w:rsidRDefault="00454D95" w:rsidP="00454D95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454D95">
        <w:rPr>
          <w:rFonts w:ascii="Times New Roman" w:hAnsi="Times New Roman" w:cs="Times New Roman" w:hint="eastAsia"/>
          <w:bCs/>
          <w:color w:val="000000"/>
          <w:sz w:val="30"/>
          <w:szCs w:val="30"/>
        </w:rPr>
        <w:t>3.1</w:t>
      </w: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接口说明</w:t>
      </w:r>
    </w:p>
    <w:p w:rsidR="00454D95" w:rsidRPr="00F900FF" w:rsidRDefault="00454D95" w:rsidP="00F900FF">
      <w:pPr>
        <w:widowControl/>
        <w:spacing w:line="288" w:lineRule="auto"/>
        <w:rPr>
          <w:rFonts w:ascii="宋体" w:hAnsi="宋体"/>
        </w:rPr>
      </w:pPr>
      <w:r w:rsidRPr="00F900FF">
        <w:rPr>
          <w:rFonts w:ascii="宋体" w:hAnsi="宋体" w:hint="eastAsia"/>
        </w:rPr>
        <w:t xml:space="preserve">接口访问规范及签名算法请参见《Http 接口规范》； </w:t>
      </w:r>
    </w:p>
    <w:p w:rsidR="00454D95" w:rsidRPr="00F900FF" w:rsidRDefault="00454D95" w:rsidP="00F900FF">
      <w:pPr>
        <w:widowControl/>
        <w:spacing w:line="288" w:lineRule="auto"/>
        <w:rPr>
          <w:rFonts w:ascii="宋体" w:hAnsi="宋体"/>
        </w:rPr>
      </w:pPr>
      <w:r w:rsidRPr="00F900FF">
        <w:rPr>
          <w:rFonts w:ascii="宋体" w:hAnsi="宋体" w:hint="eastAsia"/>
        </w:rPr>
        <w:t>对于异步回调接口的数据发送，如果跨境通</w:t>
      </w:r>
      <w:r w:rsidR="00F900FF" w:rsidRPr="00F900FF">
        <w:rPr>
          <w:rFonts w:ascii="宋体" w:hAnsi="宋体" w:hint="eastAsia"/>
        </w:rPr>
        <w:t>账册对接系统</w:t>
      </w:r>
      <w:r w:rsidRPr="00F900FF">
        <w:rPr>
          <w:rFonts w:ascii="宋体" w:hAnsi="宋体" w:hint="eastAsia"/>
        </w:rPr>
        <w:t>未收到响应或收到接</w:t>
      </w:r>
      <w:r w:rsidR="00644B0C">
        <w:rPr>
          <w:rFonts w:ascii="宋体" w:hAnsi="宋体" w:hint="eastAsia"/>
        </w:rPr>
        <w:t>收</w:t>
      </w:r>
      <w:r w:rsidRPr="00F900FF">
        <w:rPr>
          <w:rFonts w:ascii="宋体" w:hAnsi="宋体" w:hint="eastAsia"/>
        </w:rPr>
        <w:t>失败响应（如“Failed”），会后续间隔时间再次尝试发送 2 次</w:t>
      </w:r>
    </w:p>
    <w:p w:rsidR="006C23E3" w:rsidRPr="006C23E3" w:rsidRDefault="00F900FF" w:rsidP="006C23E3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3.2</w:t>
      </w:r>
      <w:r w:rsidR="006C23E3" w:rsidRPr="006C23E3">
        <w:rPr>
          <w:rFonts w:ascii="Times New Roman" w:hAnsi="Times New Roman" w:cs="Times New Roman" w:hint="eastAsia"/>
          <w:bCs/>
          <w:color w:val="000000"/>
          <w:sz w:val="30"/>
          <w:szCs w:val="30"/>
        </w:rPr>
        <w:t xml:space="preserve"> </w:t>
      </w:r>
      <w:r w:rsidR="006C23E3" w:rsidRPr="006C23E3">
        <w:rPr>
          <w:rFonts w:ascii="Times New Roman" w:hAnsi="Times New Roman" w:cs="Times New Roman" w:hint="eastAsia"/>
          <w:bCs/>
          <w:color w:val="000000"/>
          <w:sz w:val="30"/>
          <w:szCs w:val="30"/>
        </w:rPr>
        <w:t>进境入库</w:t>
      </w:r>
      <w:r w:rsidR="00DC476D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流程</w:t>
      </w:r>
      <w:r w:rsidR="006C23E3" w:rsidRPr="006C23E3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接口</w:t>
      </w:r>
    </w:p>
    <w:p w:rsidR="006C23E3" w:rsidRDefault="00DC476D" w:rsidP="00D17DAC">
      <w:pPr>
        <w:pStyle w:val="30"/>
        <w:ind w:leftChars="0" w:left="0"/>
      </w:pPr>
      <w:r w:rsidRPr="00DC476D">
        <w:rPr>
          <w:rFonts w:hint="eastAsia"/>
        </w:rPr>
        <w:t>3.2.1接口1——入库接口</w:t>
      </w:r>
    </w:p>
    <w:p w:rsidR="005819F7" w:rsidRDefault="005819F7" w:rsidP="00DC476D">
      <w:r>
        <w:rPr>
          <w:rFonts w:hint="eastAsia"/>
        </w:rPr>
        <w:t>接口类型：</w:t>
      </w:r>
      <w:r w:rsidR="002C4A5C">
        <w:rPr>
          <w:rFonts w:hint="eastAsia"/>
        </w:rPr>
        <w:t xml:space="preserve"> </w:t>
      </w:r>
      <w:r>
        <w:rPr>
          <w:rFonts w:hint="eastAsia"/>
        </w:rPr>
        <w:t>WMS</w:t>
      </w:r>
      <w:r w:rsidR="002C4A5C">
        <w:rPr>
          <w:rFonts w:hint="eastAsia"/>
        </w:rPr>
        <w:t xml:space="preserve"> </w:t>
      </w:r>
      <w:r w:rsidR="002C4A5C">
        <w:rPr>
          <w:rFonts w:ascii="宋体" w:eastAsia="宋体" w:hAnsi="宋体" w:hint="eastAsia"/>
        </w:rPr>
        <w:t>＞</w:t>
      </w:r>
      <w:r w:rsidR="002C4A5C">
        <w:rPr>
          <w:rFonts w:hint="eastAsia"/>
        </w:rPr>
        <w:t xml:space="preserve"> </w:t>
      </w:r>
      <w:r w:rsidR="002C4A5C">
        <w:rPr>
          <w:rFonts w:hint="eastAsia"/>
        </w:rPr>
        <w:t>跨境通账册对接系统</w:t>
      </w:r>
    </w:p>
    <w:p w:rsidR="005819F7" w:rsidRPr="002C4A5C" w:rsidRDefault="005819F7" w:rsidP="00DC476D"/>
    <w:p w:rsidR="000E08BC" w:rsidRPr="005819F7" w:rsidRDefault="000E08BC" w:rsidP="00DC476D">
      <w:r>
        <w:rPr>
          <w:rFonts w:hint="eastAsia"/>
        </w:rPr>
        <w:t>数据接口由</w:t>
      </w:r>
      <w:r w:rsidR="00ED29B1">
        <w:rPr>
          <w:rFonts w:hint="eastAsia"/>
        </w:rPr>
        <w:t>跨境通</w:t>
      </w:r>
      <w:r>
        <w:rPr>
          <w:rFonts w:hint="eastAsia"/>
        </w:rPr>
        <w:t>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5819F7" w:rsidTr="004A386C">
        <w:tc>
          <w:tcPr>
            <w:tcW w:w="8102" w:type="dxa"/>
            <w:gridSpan w:val="4"/>
            <w:shd w:val="clear" w:color="auto" w:fill="BFBFBF" w:themeFill="background1" w:themeFillShade="BF"/>
          </w:tcPr>
          <w:p w:rsidR="005819F7" w:rsidRPr="00C92EC0" w:rsidRDefault="005819F7" w:rsidP="004A386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5819F7" w:rsidTr="004A386C">
        <w:tc>
          <w:tcPr>
            <w:tcW w:w="1248" w:type="dxa"/>
          </w:tcPr>
          <w:p w:rsidR="005819F7" w:rsidRPr="00C92EC0" w:rsidRDefault="005819F7" w:rsidP="004A386C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5819F7" w:rsidRPr="00C92EC0" w:rsidRDefault="005819F7" w:rsidP="004A386C">
            <w:pPr>
              <w:jc w:val="left"/>
              <w:rPr>
                <w:rFonts w:ascii="宋体" w:hAnsi="宋体"/>
              </w:rPr>
            </w:pPr>
          </w:p>
        </w:tc>
      </w:tr>
      <w:tr w:rsidR="002C4A5C" w:rsidTr="004A386C">
        <w:tc>
          <w:tcPr>
            <w:tcW w:w="1248" w:type="dxa"/>
          </w:tcPr>
          <w:p w:rsidR="002C4A5C" w:rsidRPr="00C92EC0" w:rsidRDefault="002C4A5C" w:rsidP="004A386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2C4A5C" w:rsidRPr="00C92EC0" w:rsidRDefault="002C4A5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POST</w:t>
            </w:r>
          </w:p>
        </w:tc>
      </w:tr>
      <w:tr w:rsidR="002C4A5C" w:rsidTr="004A386C">
        <w:tc>
          <w:tcPr>
            <w:tcW w:w="1248" w:type="dxa"/>
          </w:tcPr>
          <w:p w:rsidR="002C4A5C" w:rsidRPr="00C92EC0" w:rsidRDefault="002C4A5C" w:rsidP="004A386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2C4A5C" w:rsidRPr="00C92EC0" w:rsidRDefault="002C4A5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响应体(json)</w:t>
            </w:r>
          </w:p>
        </w:tc>
      </w:tr>
      <w:tr w:rsidR="002C4A5C" w:rsidTr="004A386C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2C4A5C" w:rsidTr="004A386C">
        <w:tc>
          <w:tcPr>
            <w:tcW w:w="1248" w:type="dxa"/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2C4A5C" w:rsidTr="00B8301C">
        <w:tc>
          <w:tcPr>
            <w:tcW w:w="1248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3402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2C4A5C" w:rsidRDefault="002C4A5C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customOrder</w:t>
            </w:r>
          </w:p>
        </w:tc>
      </w:tr>
      <w:tr w:rsidR="002C4A5C" w:rsidTr="00B8301C">
        <w:tc>
          <w:tcPr>
            <w:tcW w:w="1248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3402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2C4A5C" w:rsidRDefault="002C4A5C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2C4A5C" w:rsidTr="00B8301C">
        <w:tc>
          <w:tcPr>
            <w:tcW w:w="1248" w:type="dxa"/>
          </w:tcPr>
          <w:p w:rsidR="002C4A5C" w:rsidRDefault="002C4A5C" w:rsidP="00B8301C">
            <w:pPr>
              <w:jc w:val="left"/>
            </w:pPr>
            <w:r>
              <w:rPr>
                <w:rFonts w:hint="eastAsia"/>
              </w:rPr>
              <w:t>orderData</w:t>
            </w:r>
          </w:p>
        </w:tc>
        <w:tc>
          <w:tcPr>
            <w:tcW w:w="3402" w:type="dxa"/>
          </w:tcPr>
          <w:p w:rsidR="002C4A5C" w:rsidRDefault="002C4A5C" w:rsidP="002C4A5C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格式的入库单状态数据</w:t>
            </w:r>
          </w:p>
        </w:tc>
        <w:tc>
          <w:tcPr>
            <w:tcW w:w="1134" w:type="dxa"/>
          </w:tcPr>
          <w:p w:rsidR="002C4A5C" w:rsidRDefault="002C4A5C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2C4A5C" w:rsidRDefault="002C4A5C" w:rsidP="002C4A5C">
            <w:pPr>
              <w:jc w:val="left"/>
            </w:pPr>
            <w:r>
              <w:rPr>
                <w:rFonts w:hint="eastAsia"/>
              </w:rPr>
              <w:t>参见入库单信息描述</w:t>
            </w:r>
          </w:p>
        </w:tc>
      </w:tr>
      <w:tr w:rsidR="002C4A5C" w:rsidTr="004A386C">
        <w:tc>
          <w:tcPr>
            <w:tcW w:w="8102" w:type="dxa"/>
            <w:gridSpan w:val="4"/>
            <w:shd w:val="clear" w:color="auto" w:fill="BFBFBF" w:themeFill="background1" w:themeFillShade="BF"/>
          </w:tcPr>
          <w:p w:rsidR="002C4A5C" w:rsidRDefault="002C4A5C" w:rsidP="004A386C">
            <w:pPr>
              <w:jc w:val="left"/>
            </w:pPr>
            <w:r>
              <w:rPr>
                <w:rFonts w:hint="eastAsia"/>
              </w:rPr>
              <w:t>响应体</w:t>
            </w:r>
          </w:p>
        </w:tc>
      </w:tr>
      <w:tr w:rsidR="002C4A5C" w:rsidTr="004A386C">
        <w:tc>
          <w:tcPr>
            <w:tcW w:w="8102" w:type="dxa"/>
            <w:gridSpan w:val="4"/>
          </w:tcPr>
          <w:p w:rsidR="002C4A5C" w:rsidRDefault="002C4A5C" w:rsidP="002C4A5C">
            <w:pPr>
              <w:autoSpaceDE w:val="0"/>
              <w:autoSpaceDN w:val="0"/>
              <w:adjustRightInd w:val="0"/>
              <w:spacing w:before="66" w:line="241" w:lineRule="exact"/>
              <w:jc w:val="left"/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{</w:t>
            </w:r>
          </w:p>
          <w:p w:rsidR="002C4A5C" w:rsidRDefault="002C4A5C" w:rsidP="002C4A5C">
            <w:pPr>
              <w:tabs>
                <w:tab w:val="left" w:pos="3484"/>
              </w:tabs>
              <w:autoSpaceDE w:val="0"/>
              <w:autoSpaceDN w:val="0"/>
              <w:adjustRightInd w:val="0"/>
              <w:spacing w:before="71" w:line="241" w:lineRule="exact"/>
              <w:jc w:val="left"/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code: xxx;</w:t>
            </w:r>
          </w:p>
          <w:p w:rsidR="002C4A5C" w:rsidRDefault="00E12A65" w:rsidP="002C4A5C">
            <w:pPr>
              <w:tabs>
                <w:tab w:val="left" w:pos="3904"/>
              </w:tabs>
              <w:autoSpaceDE w:val="0"/>
              <w:autoSpaceDN w:val="0"/>
              <w:adjustRightInd w:val="0"/>
              <w:spacing w:before="76" w:line="241" w:lineRule="exact"/>
              <w:jc w:val="left"/>
              <w:rPr>
                <w:rFonts w:ascii="宋体" w:eastAsia="宋体" w:hAnsi="Calibri" w:cs="宋体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pacing w:val="-4"/>
                <w:kern w:val="0"/>
                <w:szCs w:val="21"/>
              </w:rPr>
              <w:t>desc</w:t>
            </w:r>
            <w:r w:rsidR="002C4A5C"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: xxx;</w:t>
            </w:r>
          </w:p>
          <w:p w:rsidR="002C4A5C" w:rsidRDefault="002C4A5C" w:rsidP="002C4A5C">
            <w:pPr>
              <w:autoSpaceDE w:val="0"/>
              <w:autoSpaceDN w:val="0"/>
              <w:adjustRightInd w:val="0"/>
              <w:spacing w:before="58" w:line="241" w:lineRule="exact"/>
              <w:jc w:val="left"/>
              <w:rPr>
                <w:rFonts w:ascii="Calibri" w:eastAsia="宋体" w:hAnsi="Calibri" w:cs="Calibri"/>
                <w:color w:val="000000"/>
                <w:spacing w:val="-3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3"/>
                <w:kern w:val="0"/>
                <w:szCs w:val="21"/>
              </w:rPr>
              <w:t xml:space="preserve">} </w:t>
            </w:r>
          </w:p>
          <w:p w:rsidR="002C4A5C" w:rsidRDefault="002C4A5C" w:rsidP="002C4A5C">
            <w:pPr>
              <w:widowControl/>
              <w:jc w:val="left"/>
            </w:pPr>
          </w:p>
          <w:p w:rsidR="002C4A5C" w:rsidRDefault="002C4A5C" w:rsidP="002C4A5C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：接收成功</w:t>
            </w:r>
            <w:r>
              <w:rPr>
                <w:rFonts w:hint="eastAsia"/>
              </w:rPr>
              <w:t xml:space="preserve"> </w:t>
            </w:r>
          </w:p>
          <w:p w:rsidR="002C4A5C" w:rsidRDefault="002C4A5C" w:rsidP="002C4A5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：信息不全</w:t>
            </w:r>
            <w:r>
              <w:rPr>
                <w:rFonts w:hint="eastAsia"/>
              </w:rPr>
              <w:t xml:space="preserve"> </w:t>
            </w:r>
          </w:p>
          <w:p w:rsidR="002C4A5C" w:rsidRDefault="002C4A5C" w:rsidP="002C4A5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：数据格式错误</w:t>
            </w:r>
            <w:r>
              <w:rPr>
                <w:rFonts w:hint="eastAsia"/>
              </w:rPr>
              <w:t xml:space="preserve"> </w:t>
            </w:r>
          </w:p>
          <w:p w:rsidR="002C4A5C" w:rsidRDefault="002C4A5C" w:rsidP="002C4A5C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：重复提交入库单</w:t>
            </w:r>
          </w:p>
          <w:p w:rsidR="00D44F09" w:rsidRDefault="00D44F09" w:rsidP="002C4A5C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：商品不存在</w:t>
            </w:r>
          </w:p>
        </w:tc>
      </w:tr>
    </w:tbl>
    <w:p w:rsidR="00DC476D" w:rsidRDefault="00DC476D" w:rsidP="00DC476D"/>
    <w:p w:rsidR="007D3128" w:rsidRDefault="007D3128" w:rsidP="00DC476D"/>
    <w:p w:rsidR="007D3128" w:rsidRDefault="007D3128" w:rsidP="00DC476D"/>
    <w:p w:rsidR="007D3128" w:rsidRDefault="007D3128" w:rsidP="00DC476D"/>
    <w:p w:rsidR="00D17DAC" w:rsidRDefault="00D17DAC" w:rsidP="00DC476D"/>
    <w:p w:rsidR="00DC476D" w:rsidRDefault="005819F7" w:rsidP="00DC476D">
      <w:r>
        <w:lastRenderedPageBreak/>
        <w:t>接口信息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1561"/>
        <w:gridCol w:w="2076"/>
        <w:gridCol w:w="1801"/>
        <w:gridCol w:w="1256"/>
        <w:gridCol w:w="1720"/>
      </w:tblGrid>
      <w:tr w:rsidR="005819F7" w:rsidTr="00F96BDE">
        <w:tc>
          <w:tcPr>
            <w:tcW w:w="15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19F7" w:rsidRDefault="005819F7" w:rsidP="004A386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19F7" w:rsidRDefault="005819F7" w:rsidP="004A386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19F7" w:rsidRDefault="005819F7" w:rsidP="004A386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19F7" w:rsidRDefault="005819F7" w:rsidP="004A386C">
            <w:pPr>
              <w:jc w:val="left"/>
            </w:pPr>
            <w:r>
              <w:t>是否可空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819F7" w:rsidRDefault="005819F7" w:rsidP="004A386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D3128" w:rsidTr="00F96BDE">
        <w:tc>
          <w:tcPr>
            <w:tcW w:w="1561" w:type="dxa"/>
            <w:shd w:val="clear" w:color="auto" w:fill="FFFFFF" w:themeFill="background1"/>
          </w:tcPr>
          <w:p w:rsidR="007D3128" w:rsidRDefault="007D3128" w:rsidP="004A386C">
            <w:pPr>
              <w:jc w:val="left"/>
            </w:pPr>
            <w:bookmarkStart w:id="32" w:name="OLE_LINK27"/>
            <w:bookmarkStart w:id="33" w:name="OLE_LINK28"/>
            <w:bookmarkStart w:id="34" w:name="OLE_LINK1"/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:rsidR="007D3128" w:rsidRDefault="00D44F09" w:rsidP="00B8301C">
            <w:pPr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801" w:type="dxa"/>
            <w:shd w:val="clear" w:color="auto" w:fill="FFFFFF" w:themeFill="background1"/>
          </w:tcPr>
          <w:p w:rsidR="007D3128" w:rsidRDefault="00D44F09" w:rsidP="00B8301C">
            <w:pPr>
              <w:jc w:val="left"/>
            </w:pPr>
            <w:r>
              <w:rPr>
                <w:rFonts w:hint="eastAsia"/>
              </w:rPr>
              <w:t>入库单号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7D3128" w:rsidRDefault="00D44F09" w:rsidP="00D44F09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7D3128" w:rsidRDefault="00D44F09" w:rsidP="00B8301C">
            <w:pPr>
              <w:jc w:val="left"/>
            </w:pPr>
            <w:r>
              <w:t>字符串</w:t>
            </w:r>
            <w:r>
              <w:rPr>
                <w:rFonts w:hint="eastAsia"/>
              </w:rPr>
              <w:t>，</w:t>
            </w:r>
            <w:r w:rsidRPr="0019610E">
              <w:rPr>
                <w:rFonts w:hint="eastAsia"/>
                <w:color w:val="FF0000"/>
              </w:rPr>
              <w:t>同一商户</w:t>
            </w:r>
            <w:r>
              <w:rPr>
                <w:rFonts w:hint="eastAsia"/>
              </w:rPr>
              <w:t>一条入库信息一个唯一的库信息编号</w:t>
            </w:r>
          </w:p>
        </w:tc>
      </w:tr>
      <w:bookmarkEnd w:id="32"/>
      <w:bookmarkEnd w:id="33"/>
      <w:bookmarkEnd w:id="34"/>
      <w:tr w:rsidR="007D3128" w:rsidTr="00F96BDE">
        <w:tc>
          <w:tcPr>
            <w:tcW w:w="1561" w:type="dxa"/>
            <w:shd w:val="clear" w:color="auto" w:fill="FFFFFF" w:themeFill="background1"/>
          </w:tcPr>
          <w:p w:rsidR="007D3128" w:rsidRDefault="007D3128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shd w:val="clear" w:color="auto" w:fill="FFFFFF" w:themeFill="background1"/>
          </w:tcPr>
          <w:p w:rsidR="007D3128" w:rsidRDefault="007D3128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801" w:type="dxa"/>
            <w:shd w:val="clear" w:color="auto" w:fill="FFFFFF" w:themeFill="background1"/>
          </w:tcPr>
          <w:p w:rsidR="007D3128" w:rsidRDefault="007D3128" w:rsidP="00B8301C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256" w:type="dxa"/>
            <w:shd w:val="clear" w:color="auto" w:fill="FFFFFF" w:themeFill="background1"/>
          </w:tcPr>
          <w:p w:rsidR="007D3128" w:rsidRDefault="007D3128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7D3128" w:rsidRPr="00BE73B9" w:rsidRDefault="007D3128" w:rsidP="00B8301C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720" w:type="dxa"/>
            <w:shd w:val="clear" w:color="auto" w:fill="FFFFFF" w:themeFill="background1"/>
          </w:tcPr>
          <w:p w:rsidR="007D3128" w:rsidRDefault="007D3128" w:rsidP="00B8301C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</w:tr>
      <w:tr w:rsidR="00D44F09" w:rsidTr="00F96BDE">
        <w:tc>
          <w:tcPr>
            <w:tcW w:w="1561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6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Style w:val="high-light-bg4"/>
                <w:rFonts w:ascii="Arial" w:hAnsi="Arial" w:cs="Arial"/>
              </w:rPr>
              <w:t>CustomsID</w:t>
            </w:r>
          </w:p>
        </w:tc>
        <w:tc>
          <w:tcPr>
            <w:tcW w:w="1801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报关单号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del w:id="35" w:author="Wang Ronghui" w:date="2014-12-01T16:57:00Z">
              <w:r w:rsidDel="00511DD4">
                <w:delText>Not</w:delText>
              </w:r>
              <w:r w:rsidDel="00511DD4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20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字符串，海关报关单号</w:t>
            </w:r>
          </w:p>
        </w:tc>
      </w:tr>
      <w:tr w:rsidR="00ED29B1" w:rsidTr="00F96BDE">
        <w:tc>
          <w:tcPr>
            <w:tcW w:w="1561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76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  <w:r>
              <w:rPr>
                <w:rStyle w:val="high-light-bg4"/>
                <w:rFonts w:ascii="Arial" w:hAnsi="Arial" w:cs="Arial"/>
              </w:rPr>
              <w:t>WarehouseID</w:t>
            </w:r>
          </w:p>
        </w:tc>
        <w:tc>
          <w:tcPr>
            <w:tcW w:w="1801" w:type="dxa"/>
            <w:shd w:val="clear" w:color="auto" w:fill="FFFFFF" w:themeFill="background1"/>
          </w:tcPr>
          <w:p w:rsidR="00ED29B1" w:rsidRDefault="00ED29B1" w:rsidP="00ED29B1">
            <w:pPr>
              <w:jc w:val="lef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56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  <w:r>
              <w:t>字符串</w:t>
            </w:r>
          </w:p>
        </w:tc>
      </w:tr>
      <w:tr w:rsidR="00D44F09" w:rsidTr="00F96BDE">
        <w:tc>
          <w:tcPr>
            <w:tcW w:w="1561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76" w:type="dxa"/>
            <w:shd w:val="clear" w:color="auto" w:fill="FFFFFF" w:themeFill="background1"/>
          </w:tcPr>
          <w:p w:rsidR="00D44F09" w:rsidRDefault="00D44F09" w:rsidP="007D3128">
            <w:pPr>
              <w:jc w:val="left"/>
            </w:pPr>
            <w:r>
              <w:rPr>
                <w:rFonts w:hint="eastAsia"/>
              </w:rPr>
              <w:t>A</w:t>
            </w:r>
            <w:r>
              <w:t>ss</w:t>
            </w:r>
            <w:r>
              <w:rPr>
                <w:rFonts w:hint="eastAsia"/>
              </w:rPr>
              <w:t>B</w:t>
            </w:r>
            <w:r>
              <w:t>ill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01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提运单号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D44F09" w:rsidRDefault="00D44F09" w:rsidP="007D3128">
            <w:pPr>
              <w:jc w:val="left"/>
            </w:pPr>
            <w:r>
              <w:t>字符串</w:t>
            </w:r>
          </w:p>
        </w:tc>
      </w:tr>
      <w:tr w:rsidR="00D44F09" w:rsidTr="00F96BDE">
        <w:tc>
          <w:tcPr>
            <w:tcW w:w="1561" w:type="dxa"/>
            <w:shd w:val="clear" w:color="auto" w:fill="FFFFFF" w:themeFill="background1"/>
          </w:tcPr>
          <w:p w:rsidR="00D44F09" w:rsidRDefault="00D44F09" w:rsidP="00B8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76" w:type="dxa"/>
            <w:shd w:val="clear" w:color="auto" w:fill="FFFFFF" w:themeFill="background1"/>
          </w:tcPr>
          <w:p w:rsidR="00D44F09" w:rsidRDefault="00D44F09" w:rsidP="007D3128">
            <w:pPr>
              <w:jc w:val="left"/>
            </w:pPr>
            <w:r>
              <w:rPr>
                <w:rFonts w:hint="eastAsia"/>
              </w:rPr>
              <w:t>D</w:t>
            </w:r>
            <w:r>
              <w:t>elivery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01" w:type="dxa"/>
            <w:shd w:val="clear" w:color="auto" w:fill="FFFFFF" w:themeFill="background1"/>
          </w:tcPr>
          <w:p w:rsidR="00D44F09" w:rsidRDefault="00D44F09" w:rsidP="004A386C">
            <w:pPr>
              <w:jc w:val="left"/>
            </w:pPr>
            <w:r>
              <w:rPr>
                <w:rFonts w:hint="eastAsia"/>
              </w:rPr>
              <w:t>调拨单号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D44F09" w:rsidRDefault="00D44F09" w:rsidP="004A386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D44F09" w:rsidRDefault="00D44F09" w:rsidP="007D3128">
            <w:pPr>
              <w:jc w:val="left"/>
            </w:pPr>
            <w:r>
              <w:rPr>
                <w:rFonts w:hint="eastAsia"/>
              </w:rPr>
              <w:t>字符串</w:t>
            </w:r>
            <w:r>
              <w:t xml:space="preserve"> </w:t>
            </w:r>
          </w:p>
        </w:tc>
      </w:tr>
      <w:tr w:rsidR="00D44F09" w:rsidTr="00F96BDE">
        <w:tc>
          <w:tcPr>
            <w:tcW w:w="1561" w:type="dxa"/>
            <w:shd w:val="clear" w:color="auto" w:fill="FFFFFF" w:themeFill="background1"/>
          </w:tcPr>
          <w:p w:rsidR="00D44F09" w:rsidRDefault="00D44F09" w:rsidP="00686B14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76" w:type="dxa"/>
            <w:shd w:val="clear" w:color="auto" w:fill="FFFFFF" w:themeFill="background1"/>
          </w:tcPr>
          <w:p w:rsidR="00D44F09" w:rsidRDefault="00D44F09" w:rsidP="00686B14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Remarks</w:t>
            </w:r>
          </w:p>
        </w:tc>
        <w:tc>
          <w:tcPr>
            <w:tcW w:w="1801" w:type="dxa"/>
            <w:shd w:val="clear" w:color="auto" w:fill="FFFFFF" w:themeFill="background1"/>
          </w:tcPr>
          <w:p w:rsidR="00D44F09" w:rsidRDefault="00D44F09" w:rsidP="004A386C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256" w:type="dxa"/>
            <w:shd w:val="clear" w:color="auto" w:fill="FFFFFF" w:themeFill="background1"/>
          </w:tcPr>
          <w:p w:rsidR="00D44F09" w:rsidRPr="00BE73B9" w:rsidRDefault="00D44F09" w:rsidP="00BE73B9">
            <w:pPr>
              <w:tabs>
                <w:tab w:val="left" w:pos="60"/>
              </w:tabs>
            </w:pPr>
          </w:p>
        </w:tc>
        <w:tc>
          <w:tcPr>
            <w:tcW w:w="1720" w:type="dxa"/>
            <w:shd w:val="clear" w:color="auto" w:fill="FFFFFF" w:themeFill="background1"/>
          </w:tcPr>
          <w:p w:rsidR="00D44F09" w:rsidRDefault="00D44F09" w:rsidP="004A386C">
            <w:pPr>
              <w:jc w:val="left"/>
            </w:pPr>
            <w:r>
              <w:rPr>
                <w:rFonts w:hint="eastAsia"/>
              </w:rPr>
              <w:t>备注信息</w:t>
            </w:r>
          </w:p>
        </w:tc>
      </w:tr>
      <w:tr w:rsidR="00D44F09" w:rsidRPr="00541239" w:rsidTr="00F96BDE">
        <w:tc>
          <w:tcPr>
            <w:tcW w:w="8414" w:type="dxa"/>
            <w:gridSpan w:val="5"/>
            <w:shd w:val="clear" w:color="auto" w:fill="D9D9D9" w:themeFill="background1" w:themeFillShade="D9"/>
          </w:tcPr>
          <w:p w:rsidR="00D44F09" w:rsidRPr="00541239" w:rsidRDefault="00D44F09" w:rsidP="00826CAB">
            <w:pPr>
              <w:widowControl/>
              <w:jc w:val="left"/>
            </w:pPr>
            <w:r>
              <w:rPr>
                <w:rFonts w:hint="eastAsia"/>
              </w:rPr>
              <w:t>入库商品明细</w:t>
            </w:r>
            <w:r w:rsidRPr="00357211">
              <w:rPr>
                <w:rFonts w:hint="eastAsia"/>
              </w:rPr>
              <w:t>(</w:t>
            </w:r>
            <w:r w:rsidRPr="00357211">
              <w:rPr>
                <w:rFonts w:hint="eastAsia"/>
              </w:rPr>
              <w:t>集合信息</w:t>
            </w:r>
            <w:r w:rsidRPr="00357211">
              <w:rPr>
                <w:rFonts w:hint="eastAsia"/>
              </w:rPr>
              <w:t>)</w:t>
            </w:r>
          </w:p>
        </w:tc>
      </w:tr>
      <w:tr w:rsidR="00ED29B1" w:rsidTr="00F96BDE">
        <w:tc>
          <w:tcPr>
            <w:tcW w:w="1561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:rsidR="00ED29B1" w:rsidRDefault="00ED29B1" w:rsidP="00686B14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801" w:type="dxa"/>
            <w:shd w:val="clear" w:color="auto" w:fill="FFFFFF" w:themeFill="background1"/>
          </w:tcPr>
          <w:p w:rsidR="00ED29B1" w:rsidRDefault="00ED29B1" w:rsidP="00686B14">
            <w:pPr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56" w:type="dxa"/>
            <w:shd w:val="clear" w:color="auto" w:fill="FFFFFF" w:themeFill="background1"/>
          </w:tcPr>
          <w:p w:rsidR="00ED29B1" w:rsidRDefault="00ED29B1" w:rsidP="00686B14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ED29B1" w:rsidRPr="004E78DD" w:rsidRDefault="00D17DAC" w:rsidP="00B8301C">
            <w:pPr>
              <w:jc w:val="left"/>
            </w:pPr>
            <w:r>
              <w:rPr>
                <w:rFonts w:hint="eastAsia"/>
              </w:rPr>
              <w:t>数值，进境备案清单上的总入库数量</w:t>
            </w:r>
          </w:p>
        </w:tc>
      </w:tr>
      <w:tr w:rsidR="00ED29B1" w:rsidTr="00F96BDE">
        <w:tc>
          <w:tcPr>
            <w:tcW w:w="1561" w:type="dxa"/>
            <w:shd w:val="clear" w:color="auto" w:fill="FFFFFF" w:themeFill="background1"/>
          </w:tcPr>
          <w:p w:rsidR="00ED29B1" w:rsidRDefault="00ED29B1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  <w:r>
              <w:rPr>
                <w:rFonts w:hint="eastAsia"/>
              </w:rPr>
              <w:t>ItemNum</w:t>
            </w:r>
          </w:p>
        </w:tc>
        <w:tc>
          <w:tcPr>
            <w:tcW w:w="1801" w:type="dxa"/>
            <w:shd w:val="clear" w:color="auto" w:fill="FFFFFF" w:themeFill="background1"/>
          </w:tcPr>
          <w:p w:rsidR="00ED29B1" w:rsidRDefault="00C02E74" w:rsidP="004A386C">
            <w:pPr>
              <w:jc w:val="left"/>
            </w:pPr>
            <w:r>
              <w:rPr>
                <w:rFonts w:hint="eastAsia"/>
              </w:rPr>
              <w:t>预增数量</w:t>
            </w:r>
          </w:p>
        </w:tc>
        <w:tc>
          <w:tcPr>
            <w:tcW w:w="125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ED29B1" w:rsidRPr="004E78DD" w:rsidRDefault="00ED29B1" w:rsidP="00B8301C">
            <w:pPr>
              <w:jc w:val="left"/>
              <w:rPr>
                <w:color w:val="FF0000"/>
              </w:rPr>
            </w:pPr>
            <w:r w:rsidRPr="004E78DD">
              <w:rPr>
                <w:rFonts w:hint="eastAsia"/>
                <w:color w:val="FF0000"/>
              </w:rPr>
              <w:t>-</w:t>
            </w:r>
            <w:r w:rsidR="00D17DAC">
              <w:rPr>
                <w:rFonts w:hint="eastAsia"/>
              </w:rPr>
              <w:t>数值，进境备案清单上的总入库数量</w:t>
            </w:r>
          </w:p>
        </w:tc>
      </w:tr>
      <w:tr w:rsidR="00ED29B1" w:rsidTr="00F96BDE">
        <w:tc>
          <w:tcPr>
            <w:tcW w:w="1561" w:type="dxa"/>
            <w:shd w:val="clear" w:color="auto" w:fill="FFFFFF" w:themeFill="background1"/>
          </w:tcPr>
          <w:p w:rsidR="00ED29B1" w:rsidRDefault="00C02E74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  <w:r>
              <w:rPr>
                <w:rFonts w:hint="eastAsia"/>
              </w:rPr>
              <w:t>Units</w:t>
            </w:r>
          </w:p>
        </w:tc>
        <w:tc>
          <w:tcPr>
            <w:tcW w:w="1801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  <w:r>
              <w:t>单位</w:t>
            </w:r>
          </w:p>
        </w:tc>
        <w:tc>
          <w:tcPr>
            <w:tcW w:w="125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  <w:del w:id="36" w:author="Wang Ronghui" w:date="2014-12-01T16:57:00Z">
              <w:r w:rsidDel="00511DD4">
                <w:delText>Not</w:delText>
              </w:r>
              <w:r w:rsidDel="00511DD4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20" w:type="dxa"/>
            <w:shd w:val="clear" w:color="auto" w:fill="FFFFFF" w:themeFill="background1"/>
          </w:tcPr>
          <w:p w:rsidR="00ED29B1" w:rsidRDefault="00ED29B1" w:rsidP="00B8301C">
            <w:r w:rsidRPr="004E78DD">
              <w:rPr>
                <w:rFonts w:hint="eastAsia"/>
                <w:color w:val="FF0000"/>
              </w:rPr>
              <w:t>-</w:t>
            </w:r>
            <w:r w:rsidR="00D17DAC">
              <w:rPr>
                <w:rFonts w:hint="eastAsia"/>
              </w:rPr>
              <w:t>字符串，商品单位</w:t>
            </w:r>
          </w:p>
        </w:tc>
      </w:tr>
      <w:tr w:rsidR="00ED29B1" w:rsidTr="00F96BDE">
        <w:tc>
          <w:tcPr>
            <w:tcW w:w="1561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</w:p>
        </w:tc>
        <w:tc>
          <w:tcPr>
            <w:tcW w:w="207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</w:p>
        </w:tc>
        <w:tc>
          <w:tcPr>
            <w:tcW w:w="1801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</w:p>
        </w:tc>
        <w:tc>
          <w:tcPr>
            <w:tcW w:w="1256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ED29B1" w:rsidRDefault="00ED29B1" w:rsidP="004A386C">
            <w:pPr>
              <w:jc w:val="left"/>
            </w:pPr>
          </w:p>
        </w:tc>
      </w:tr>
    </w:tbl>
    <w:p w:rsidR="005819F7" w:rsidRDefault="005819F7" w:rsidP="00DC476D"/>
    <w:p w:rsidR="00D17DAC" w:rsidRDefault="00D17DAC" w:rsidP="00DC476D">
      <w:r>
        <w:rPr>
          <w:rFonts w:hint="eastAsia"/>
        </w:rPr>
        <w:t>接口调通后，页面录入入库单的功能关闭。</w:t>
      </w:r>
    </w:p>
    <w:p w:rsidR="00D17DAC" w:rsidRPr="00D17DAC" w:rsidRDefault="00D17DAC" w:rsidP="00DC476D">
      <w:r>
        <w:rPr>
          <w:rFonts w:hint="eastAsia"/>
        </w:rPr>
        <w:t>在</w:t>
      </w:r>
      <w:r>
        <w:rPr>
          <w:rFonts w:hint="eastAsia"/>
        </w:rPr>
        <w:t>5+2</w:t>
      </w:r>
      <w:r>
        <w:rPr>
          <w:rFonts w:hint="eastAsia"/>
        </w:rPr>
        <w:t>录入入库单，并审核通过后，</w:t>
      </w:r>
      <w:r w:rsidR="00790980">
        <w:rPr>
          <w:rFonts w:hint="eastAsia"/>
        </w:rPr>
        <w:t>在账册中间件系统中，修改实际入库数据。</w:t>
      </w:r>
      <w:r>
        <w:rPr>
          <w:rFonts w:hint="eastAsia"/>
        </w:rPr>
        <w:t>进行入库单的确认，更改库存，同时回调商户的入库确认接口。</w:t>
      </w:r>
    </w:p>
    <w:p w:rsidR="00D17DAC" w:rsidRDefault="00D17DAC" w:rsidP="00DC476D"/>
    <w:p w:rsidR="00ED29B1" w:rsidRPr="00D17DAC" w:rsidRDefault="00ED29B1" w:rsidP="00D17DAC">
      <w:pPr>
        <w:pStyle w:val="30"/>
        <w:ind w:leftChars="0" w:left="0"/>
      </w:pPr>
      <w:r w:rsidRPr="00D17DAC">
        <w:rPr>
          <w:rFonts w:hint="eastAsia"/>
        </w:rPr>
        <w:t>3.2.2接口</w:t>
      </w:r>
      <w:r w:rsidR="00D17DAC">
        <w:rPr>
          <w:rFonts w:hint="eastAsia"/>
        </w:rPr>
        <w:t>2</w:t>
      </w:r>
      <w:r w:rsidRPr="00D17DAC">
        <w:rPr>
          <w:rFonts w:hint="eastAsia"/>
        </w:rPr>
        <w:t>——入库</w:t>
      </w:r>
      <w:r w:rsidR="00D17DAC">
        <w:rPr>
          <w:rFonts w:hint="eastAsia"/>
        </w:rPr>
        <w:t>确认</w:t>
      </w:r>
      <w:r w:rsidRPr="00D17DAC">
        <w:rPr>
          <w:rFonts w:hint="eastAsia"/>
        </w:rPr>
        <w:t>接口</w:t>
      </w:r>
    </w:p>
    <w:p w:rsidR="00D17DAC" w:rsidRDefault="00D17DAC" w:rsidP="00D17DAC">
      <w:r>
        <w:rPr>
          <w:rFonts w:hint="eastAsia"/>
        </w:rPr>
        <w:t>接口类型：跨境通账册对接系统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ascii="宋体" w:eastAsia="宋体" w:hAnsi="宋体" w:hint="eastAsia"/>
        </w:rPr>
        <w:t>＞</w:t>
      </w:r>
      <w:r>
        <w:rPr>
          <w:rFonts w:hint="eastAsia"/>
        </w:rPr>
        <w:t xml:space="preserve"> WMS</w:t>
      </w:r>
    </w:p>
    <w:p w:rsidR="00D17DAC" w:rsidRPr="005819F7" w:rsidRDefault="00D17DAC" w:rsidP="00D17DAC">
      <w:r>
        <w:rPr>
          <w:rFonts w:hint="eastAsia"/>
        </w:rPr>
        <w:t>数据接口由</w:t>
      </w:r>
      <w:r>
        <w:rPr>
          <w:rFonts w:hint="eastAsia"/>
        </w:rPr>
        <w:t>WMS</w:t>
      </w:r>
      <w:r>
        <w:rPr>
          <w:rFonts w:hint="eastAsia"/>
        </w:rPr>
        <w:t>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D17DAC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D17DAC" w:rsidTr="00B8301C">
        <w:tc>
          <w:tcPr>
            <w:tcW w:w="1248" w:type="dxa"/>
          </w:tcPr>
          <w:p w:rsidR="00D17DAC" w:rsidRPr="00C92EC0" w:rsidRDefault="00D17DAC" w:rsidP="00B8301C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</w:p>
        </w:tc>
      </w:tr>
      <w:tr w:rsidR="00D17DAC" w:rsidTr="00B8301C">
        <w:tc>
          <w:tcPr>
            <w:tcW w:w="1248" w:type="dxa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POST</w:t>
            </w:r>
          </w:p>
        </w:tc>
      </w:tr>
      <w:tr w:rsidR="00D17DAC" w:rsidTr="00B8301C">
        <w:tc>
          <w:tcPr>
            <w:tcW w:w="1248" w:type="dxa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D17DAC" w:rsidRPr="00C92EC0" w:rsidRDefault="00D17DAC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响应体(json)</w:t>
            </w:r>
          </w:p>
        </w:tc>
      </w:tr>
      <w:tr w:rsidR="00D17DAC" w:rsidTr="00B8301C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D17DAC" w:rsidTr="00B8301C">
        <w:tc>
          <w:tcPr>
            <w:tcW w:w="1248" w:type="dxa"/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D17DAC" w:rsidTr="00B8301C">
        <w:tc>
          <w:tcPr>
            <w:tcW w:w="1248" w:type="dxa"/>
          </w:tcPr>
          <w:p w:rsidR="00D17DAC" w:rsidRDefault="00D17DAC" w:rsidP="00B8301C">
            <w:pPr>
              <w:jc w:val="left"/>
            </w:pPr>
          </w:p>
        </w:tc>
        <w:tc>
          <w:tcPr>
            <w:tcW w:w="3402" w:type="dxa"/>
          </w:tcPr>
          <w:p w:rsidR="00D17DAC" w:rsidRDefault="00D17DAC" w:rsidP="00B8301C">
            <w:pPr>
              <w:jc w:val="left"/>
            </w:pPr>
          </w:p>
        </w:tc>
        <w:tc>
          <w:tcPr>
            <w:tcW w:w="1134" w:type="dxa"/>
          </w:tcPr>
          <w:p w:rsidR="00D17DAC" w:rsidRDefault="00D17DAC" w:rsidP="00B8301C"/>
        </w:tc>
        <w:tc>
          <w:tcPr>
            <w:tcW w:w="2318" w:type="dxa"/>
          </w:tcPr>
          <w:p w:rsidR="00D17DAC" w:rsidRDefault="00D17DAC" w:rsidP="00B8301C">
            <w:pPr>
              <w:jc w:val="left"/>
            </w:pPr>
          </w:p>
        </w:tc>
      </w:tr>
      <w:tr w:rsidR="00D17DAC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D17DAC" w:rsidRDefault="00D17DAC" w:rsidP="00B8301C">
            <w:pPr>
              <w:jc w:val="left"/>
            </w:pPr>
            <w:r>
              <w:rPr>
                <w:rFonts w:hint="eastAsia"/>
              </w:rPr>
              <w:t>响应体</w:t>
            </w:r>
          </w:p>
        </w:tc>
      </w:tr>
      <w:tr w:rsidR="00D17DAC" w:rsidTr="00B8301C">
        <w:tc>
          <w:tcPr>
            <w:tcW w:w="8102" w:type="dxa"/>
            <w:gridSpan w:val="4"/>
          </w:tcPr>
          <w:p w:rsidR="00D17DAC" w:rsidRDefault="00D17DAC" w:rsidP="00B8301C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</w:p>
        </w:tc>
      </w:tr>
    </w:tbl>
    <w:p w:rsidR="00D17DAC" w:rsidRDefault="00D17DAC" w:rsidP="00D17DAC"/>
    <w:p w:rsidR="00C02E74" w:rsidRDefault="00C02E74" w:rsidP="00C02E74">
      <w:r>
        <w:t>接口信息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1561"/>
        <w:gridCol w:w="2076"/>
        <w:gridCol w:w="1801"/>
        <w:gridCol w:w="1256"/>
        <w:gridCol w:w="1720"/>
      </w:tblGrid>
      <w:tr w:rsidR="00C02E74" w:rsidTr="00B8301C">
        <w:tc>
          <w:tcPr>
            <w:tcW w:w="15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2E74" w:rsidRDefault="00C02E74" w:rsidP="00B8301C">
            <w:pPr>
              <w:jc w:val="left"/>
            </w:pPr>
            <w:r>
              <w:t>是否可空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入库单号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t>字符串</w:t>
            </w:r>
            <w:r>
              <w:rPr>
                <w:rFonts w:hint="eastAsia"/>
              </w:rPr>
              <w:t>，</w:t>
            </w:r>
            <w:r w:rsidRPr="0019610E">
              <w:rPr>
                <w:rFonts w:hint="eastAsia"/>
                <w:color w:val="FF0000"/>
              </w:rPr>
              <w:t>同一商户</w:t>
            </w:r>
            <w:r>
              <w:rPr>
                <w:rFonts w:hint="eastAsia"/>
              </w:rPr>
              <w:t>一条入库信息一个唯一的库信息编号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C02E74" w:rsidRPr="00BE73B9" w:rsidRDefault="00C02E74" w:rsidP="00B8301C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37" w:author="Wang Ronghui" w:date="2014-12-01T16:57:00Z">
              <w:r w:rsidDel="00511DD4">
                <w:rPr>
                  <w:rFonts w:hint="eastAsia"/>
                </w:rPr>
                <w:delText>3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38" w:author="Wang Ronghui" w:date="2014-12-01T16:57:00Z">
              <w:r w:rsidDel="00511DD4">
                <w:rPr>
                  <w:rStyle w:val="high-light-bg4"/>
                  <w:rFonts w:ascii="Arial" w:hAnsi="Arial" w:cs="Arial"/>
                </w:rPr>
                <w:delText>CustomsID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39" w:author="Wang Ronghui" w:date="2014-12-01T16:57:00Z">
              <w:r w:rsidDel="00511DD4">
                <w:rPr>
                  <w:rFonts w:hint="eastAsia"/>
                </w:rPr>
                <w:delText>报关单号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0" w:author="Wang Ronghui" w:date="2014-12-01T16:57:00Z">
              <w:r w:rsidDel="00511DD4">
                <w:delText>Not</w:delText>
              </w:r>
              <w:r w:rsidDel="00511DD4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1" w:author="Wang Ronghui" w:date="2014-12-01T16:57:00Z">
              <w:r w:rsidDel="00511DD4">
                <w:rPr>
                  <w:rFonts w:hint="eastAsia"/>
                </w:rPr>
                <w:delText>字符串，海关报关单号</w:delText>
              </w:r>
            </w:del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2" w:author="Wang Ronghui" w:date="2014-12-01T16:57:00Z">
              <w:r w:rsidDel="00511DD4">
                <w:rPr>
                  <w:rFonts w:hint="eastAsia"/>
                </w:rPr>
                <w:delText>4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3" w:author="Wang Ronghui" w:date="2014-12-01T16:57:00Z">
              <w:r w:rsidDel="00511DD4">
                <w:rPr>
                  <w:rStyle w:val="high-light-bg4"/>
                  <w:rFonts w:ascii="Arial" w:hAnsi="Arial" w:cs="Arial"/>
                </w:rPr>
                <w:delText>WarehouseID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4" w:author="Wang Ronghui" w:date="2014-12-01T16:57:00Z">
              <w:r w:rsidDel="00511DD4">
                <w:rPr>
                  <w:rFonts w:hint="eastAsia"/>
                </w:rPr>
                <w:delText>仓库</w:delText>
              </w:r>
              <w:r w:rsidDel="00511DD4">
                <w:rPr>
                  <w:rFonts w:hint="eastAsia"/>
                </w:rPr>
                <w:delText xml:space="preserve">ID 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5" w:author="Wang Ronghui" w:date="2014-12-01T16:57:00Z">
              <w:r w:rsidDel="00511DD4">
                <w:delText>字符串</w:delText>
              </w:r>
            </w:del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6" w:author="Wang Ronghui" w:date="2014-12-01T16:57:00Z">
              <w:r w:rsidDel="00511DD4">
                <w:rPr>
                  <w:rFonts w:hint="eastAsia"/>
                </w:rPr>
                <w:delText>5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7" w:author="Wang Ronghui" w:date="2014-12-01T16:57:00Z">
              <w:r w:rsidDel="00511DD4">
                <w:rPr>
                  <w:rFonts w:hint="eastAsia"/>
                </w:rPr>
                <w:delText>A</w:delText>
              </w:r>
              <w:r w:rsidDel="00511DD4">
                <w:delText>ss</w:delText>
              </w:r>
              <w:r w:rsidDel="00511DD4">
                <w:rPr>
                  <w:rFonts w:hint="eastAsia"/>
                </w:rPr>
                <w:delText>B</w:delText>
              </w:r>
              <w:r w:rsidDel="00511DD4">
                <w:delText>ill</w:delText>
              </w:r>
              <w:r w:rsidDel="00511DD4">
                <w:rPr>
                  <w:rFonts w:hint="eastAsia"/>
                </w:rPr>
                <w:delText>N</w:delText>
              </w:r>
              <w:r w:rsidDel="00511DD4">
                <w:delText>o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8" w:author="Wang Ronghui" w:date="2014-12-01T16:57:00Z">
              <w:r w:rsidDel="00511DD4">
                <w:rPr>
                  <w:rFonts w:hint="eastAsia"/>
                </w:rPr>
                <w:delText>提运单号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49" w:author="Wang Ronghui" w:date="2014-12-01T16:57:00Z">
              <w:r w:rsidDel="00511DD4">
                <w:delText>字符串</w:delText>
              </w:r>
            </w:del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0" w:author="Wang Ronghui" w:date="2014-12-01T16:57:00Z">
              <w:r w:rsidDel="00511DD4">
                <w:rPr>
                  <w:rFonts w:hint="eastAsia"/>
                </w:rPr>
                <w:delText>6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1" w:author="Wang Ronghui" w:date="2014-12-01T16:57:00Z">
              <w:r w:rsidDel="00511DD4">
                <w:rPr>
                  <w:rFonts w:hint="eastAsia"/>
                </w:rPr>
                <w:delText>D</w:delText>
              </w:r>
              <w:r w:rsidDel="00511DD4">
                <w:delText>elivery</w:delText>
              </w:r>
              <w:r w:rsidDel="00511DD4">
                <w:rPr>
                  <w:rFonts w:hint="eastAsia"/>
                </w:rPr>
                <w:delText>N</w:delText>
              </w:r>
              <w:r w:rsidDel="00511DD4">
                <w:delText>o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2" w:author="Wang Ronghui" w:date="2014-12-01T16:57:00Z">
              <w:r w:rsidDel="00511DD4">
                <w:rPr>
                  <w:rFonts w:hint="eastAsia"/>
                </w:rPr>
                <w:delText>调拨单号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3" w:author="Wang Ronghui" w:date="2014-12-01T16:57:00Z">
              <w:r w:rsidDel="00511DD4">
                <w:rPr>
                  <w:rFonts w:hint="eastAsia"/>
                </w:rPr>
                <w:delText>字符串</w:delText>
              </w:r>
              <w:r w:rsidDel="00511DD4">
                <w:delText xml:space="preserve"> </w:delText>
              </w:r>
            </w:del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4" w:author="Wang Ronghui" w:date="2014-12-01T16:57:00Z">
              <w:r w:rsidDel="00511DD4">
                <w:rPr>
                  <w:rFonts w:hint="eastAsia"/>
                </w:rPr>
                <w:delText>7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del w:id="55" w:author="Wang Ronghui" w:date="2014-12-01T16:57:00Z">
              <w:r w:rsidDel="00511DD4">
                <w:rPr>
                  <w:rStyle w:val="high-light-bg4"/>
                  <w:rFonts w:ascii="Arial" w:hAnsi="Arial" w:cs="Arial" w:hint="eastAsia"/>
                </w:rPr>
                <w:delText>Remarks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6" w:author="Wang Ronghui" w:date="2014-12-01T16:57:00Z">
              <w:r w:rsidDel="00511DD4">
                <w:rPr>
                  <w:rFonts w:hint="eastAsia"/>
                </w:rPr>
                <w:delText>备注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Pr="00BE73B9" w:rsidRDefault="00C02E74" w:rsidP="00B8301C">
            <w:pPr>
              <w:tabs>
                <w:tab w:val="left" w:pos="60"/>
              </w:tabs>
            </w:pPr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7" w:author="Wang Ronghui" w:date="2014-12-01T16:57:00Z">
              <w:r w:rsidDel="00511DD4">
                <w:rPr>
                  <w:rFonts w:hint="eastAsia"/>
                </w:rPr>
                <w:delText>备注信息</w:delText>
              </w:r>
            </w:del>
          </w:p>
        </w:tc>
      </w:tr>
      <w:tr w:rsidR="00C02E74" w:rsidRPr="00541239" w:rsidTr="00B8301C">
        <w:tc>
          <w:tcPr>
            <w:tcW w:w="8414" w:type="dxa"/>
            <w:gridSpan w:val="5"/>
            <w:shd w:val="clear" w:color="auto" w:fill="D9D9D9" w:themeFill="background1" w:themeFillShade="D9"/>
          </w:tcPr>
          <w:p w:rsidR="00C02E74" w:rsidRPr="00541239" w:rsidRDefault="00C02E74" w:rsidP="00B8301C">
            <w:pPr>
              <w:widowControl/>
              <w:jc w:val="left"/>
            </w:pPr>
            <w:r>
              <w:rPr>
                <w:rFonts w:hint="eastAsia"/>
              </w:rPr>
              <w:t>入库商品明细</w:t>
            </w:r>
            <w:r w:rsidRPr="00357211">
              <w:rPr>
                <w:rFonts w:hint="eastAsia"/>
              </w:rPr>
              <w:t>(</w:t>
            </w:r>
            <w:r w:rsidRPr="00357211">
              <w:rPr>
                <w:rFonts w:hint="eastAsia"/>
              </w:rPr>
              <w:t>集合信息</w:t>
            </w:r>
            <w:r w:rsidRPr="00357211">
              <w:rPr>
                <w:rFonts w:hint="eastAsia"/>
              </w:rPr>
              <w:t>)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C02E74" w:rsidRPr="004E78DD" w:rsidRDefault="00C02E74" w:rsidP="00B8301C">
            <w:pPr>
              <w:jc w:val="left"/>
            </w:pPr>
            <w:r>
              <w:rPr>
                <w:rFonts w:hint="eastAsia"/>
              </w:rPr>
              <w:t>数值，进境备案清单上的总入库数量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ItemNum</w:t>
            </w:r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rPr>
                <w:rFonts w:hint="eastAsia"/>
              </w:rPr>
              <w:t>实增数量</w:t>
            </w:r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C02E74" w:rsidRPr="004E78DD" w:rsidRDefault="00C02E74" w:rsidP="00C02E74">
            <w:pPr>
              <w:jc w:val="left"/>
              <w:rPr>
                <w:color w:val="FF0000"/>
              </w:rPr>
            </w:pPr>
            <w:r w:rsidRPr="004E78DD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</w:rPr>
              <w:t>实际入库数量，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预增数量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损溢数量</w:t>
            </w:r>
          </w:p>
        </w:tc>
      </w:tr>
      <w:tr w:rsidR="00C02E74" w:rsidTr="00B8301C">
        <w:tc>
          <w:tcPr>
            <w:tcW w:w="1561" w:type="dxa"/>
            <w:shd w:val="clear" w:color="auto" w:fill="FFFFFF" w:themeFill="background1"/>
          </w:tcPr>
          <w:p w:rsidR="00C02E74" w:rsidRDefault="00790980" w:rsidP="00B8301C">
            <w:pPr>
              <w:jc w:val="left"/>
            </w:pPr>
            <w:del w:id="58" w:author="Wang Ronghui" w:date="2014-12-01T16:57:00Z">
              <w:r w:rsidDel="00511DD4">
                <w:rPr>
                  <w:rFonts w:hint="eastAsia"/>
                </w:rPr>
                <w:delText>3</w:delText>
              </w:r>
            </w:del>
          </w:p>
        </w:tc>
        <w:tc>
          <w:tcPr>
            <w:tcW w:w="207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59" w:author="Wang Ronghui" w:date="2014-12-01T16:57:00Z">
              <w:r w:rsidDel="00511DD4">
                <w:rPr>
                  <w:rFonts w:hint="eastAsia"/>
                </w:rPr>
                <w:delText>Units</w:delText>
              </w:r>
            </w:del>
          </w:p>
        </w:tc>
        <w:tc>
          <w:tcPr>
            <w:tcW w:w="1801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60" w:author="Wang Ronghui" w:date="2014-12-01T16:57:00Z">
              <w:r w:rsidDel="00511DD4">
                <w:delText>单位</w:delText>
              </w:r>
            </w:del>
          </w:p>
        </w:tc>
        <w:tc>
          <w:tcPr>
            <w:tcW w:w="1256" w:type="dxa"/>
            <w:shd w:val="clear" w:color="auto" w:fill="FFFFFF" w:themeFill="background1"/>
          </w:tcPr>
          <w:p w:rsidR="00C02E74" w:rsidRDefault="00C02E74" w:rsidP="00B8301C">
            <w:pPr>
              <w:jc w:val="left"/>
            </w:pPr>
            <w:del w:id="61" w:author="Wang Ronghui" w:date="2014-12-01T16:57:00Z">
              <w:r w:rsidDel="00511DD4">
                <w:delText>Not</w:delText>
              </w:r>
              <w:r w:rsidDel="00511DD4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20" w:type="dxa"/>
            <w:shd w:val="clear" w:color="auto" w:fill="FFFFFF" w:themeFill="background1"/>
          </w:tcPr>
          <w:p w:rsidR="00C02E74" w:rsidRDefault="00C02E74" w:rsidP="00B8301C">
            <w:del w:id="62" w:author="Wang Ronghui" w:date="2014-12-01T16:57:00Z">
              <w:r w:rsidRPr="004E78DD" w:rsidDel="00511DD4">
                <w:rPr>
                  <w:rFonts w:hint="eastAsia"/>
                  <w:color w:val="FF0000"/>
                </w:rPr>
                <w:delText>-</w:delText>
              </w:r>
              <w:r w:rsidDel="00511DD4">
                <w:rPr>
                  <w:rFonts w:hint="eastAsia"/>
                </w:rPr>
                <w:delText>字符串，商品单位</w:delText>
              </w:r>
            </w:del>
          </w:p>
        </w:tc>
      </w:tr>
    </w:tbl>
    <w:p w:rsidR="00C02E74" w:rsidRDefault="00C02E74" w:rsidP="00C02E74"/>
    <w:p w:rsidR="006C23E3" w:rsidRPr="000E08BC" w:rsidRDefault="00F900FF" w:rsidP="000E08BC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3.3</w:t>
      </w:r>
      <w:r w:rsidR="006C23E3" w:rsidRPr="006C23E3">
        <w:rPr>
          <w:rFonts w:ascii="Times New Roman" w:hAnsi="Times New Roman" w:cs="Times New Roman" w:hint="eastAsia"/>
          <w:bCs/>
          <w:color w:val="000000"/>
          <w:sz w:val="30"/>
          <w:szCs w:val="30"/>
        </w:rPr>
        <w:t xml:space="preserve"> </w:t>
      </w:r>
      <w:r w:rsidR="004E57EA">
        <w:rPr>
          <w:rFonts w:ascii="Times New Roman" w:hAnsi="Times New Roman" w:cs="Times New Roman" w:hint="eastAsia"/>
          <w:bCs/>
          <w:color w:val="000000"/>
          <w:sz w:val="30"/>
          <w:szCs w:val="30"/>
        </w:rPr>
        <w:t>销售出库</w:t>
      </w:r>
    </w:p>
    <w:p w:rsidR="006C23E3" w:rsidRPr="00D17DAC" w:rsidRDefault="005E3261" w:rsidP="00D17DAC">
      <w:pPr>
        <w:pStyle w:val="30"/>
        <w:ind w:leftChars="0" w:left="0"/>
      </w:pPr>
      <w:r w:rsidRPr="00D17DAC">
        <w:rPr>
          <w:rFonts w:hint="eastAsia"/>
        </w:rPr>
        <w:t>3.3</w:t>
      </w:r>
      <w:r w:rsidR="000E08BC" w:rsidRPr="00D17DAC">
        <w:rPr>
          <w:rFonts w:hint="eastAsia"/>
        </w:rPr>
        <w:t>.1</w:t>
      </w:r>
      <w:r w:rsidR="00630802" w:rsidRPr="00D17DAC">
        <w:rPr>
          <w:rFonts w:hint="eastAsia"/>
        </w:rPr>
        <w:t xml:space="preserve"> </w:t>
      </w:r>
      <w:r w:rsidR="000E08BC" w:rsidRPr="00D17DAC">
        <w:rPr>
          <w:rFonts w:hint="eastAsia"/>
        </w:rPr>
        <w:t>接口</w:t>
      </w:r>
      <w:r w:rsidR="00A73AAA" w:rsidRPr="00D17DAC">
        <w:rPr>
          <w:rFonts w:hint="eastAsia"/>
        </w:rPr>
        <w:t>3</w:t>
      </w:r>
      <w:r w:rsidR="000E08BC" w:rsidRPr="00D17DAC">
        <w:rPr>
          <w:rFonts w:hint="eastAsia"/>
        </w:rPr>
        <w:t>——</w:t>
      </w:r>
      <w:r w:rsidR="00630802" w:rsidRPr="00D17DAC">
        <w:rPr>
          <w:rFonts w:hint="eastAsia"/>
        </w:rPr>
        <w:t>订单接口</w:t>
      </w:r>
    </w:p>
    <w:p w:rsidR="000E08BC" w:rsidRDefault="000E08BC" w:rsidP="00C92EC0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接口类型：</w:t>
      </w:r>
      <w:r w:rsidR="008270DA">
        <w:rPr>
          <w:rFonts w:hint="eastAsia"/>
        </w:rPr>
        <w:t xml:space="preserve"> </w:t>
      </w:r>
      <w:r>
        <w:rPr>
          <w:rFonts w:hint="eastAsia"/>
        </w:rPr>
        <w:t xml:space="preserve">WMS </w:t>
      </w:r>
      <w:r>
        <w:rPr>
          <w:rFonts w:ascii="宋体" w:eastAsia="宋体" w:hAnsi="宋体" w:hint="eastAsia"/>
        </w:rPr>
        <w:t xml:space="preserve">＞ </w:t>
      </w:r>
      <w:r>
        <w:rPr>
          <w:rFonts w:hint="eastAsia"/>
        </w:rPr>
        <w:t>跨境通账册对接系统</w:t>
      </w:r>
    </w:p>
    <w:p w:rsidR="000E08BC" w:rsidRPr="000E08BC" w:rsidRDefault="000E08BC" w:rsidP="00C92EC0">
      <w:pPr>
        <w:widowControl/>
        <w:spacing w:line="288" w:lineRule="auto"/>
        <w:rPr>
          <w:rFonts w:ascii="宋体" w:hAnsi="宋体"/>
        </w:rPr>
      </w:pPr>
    </w:p>
    <w:p w:rsidR="0051141E" w:rsidRDefault="0051141E" w:rsidP="0051141E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接口类型：</w:t>
      </w:r>
      <w:r w:rsidR="008270DA">
        <w:rPr>
          <w:rFonts w:hint="eastAsia"/>
        </w:rPr>
        <w:t xml:space="preserve"> </w:t>
      </w:r>
      <w:r>
        <w:rPr>
          <w:rFonts w:hint="eastAsia"/>
        </w:rPr>
        <w:t xml:space="preserve">WMS </w:t>
      </w:r>
      <w:r>
        <w:rPr>
          <w:rFonts w:hint="eastAsia"/>
        </w:rPr>
        <w:t>——</w:t>
      </w:r>
      <w:r>
        <w:rPr>
          <w:rFonts w:ascii="宋体" w:eastAsia="宋体" w:hAnsi="宋体" w:hint="eastAsia"/>
        </w:rPr>
        <w:t xml:space="preserve">＞ </w:t>
      </w:r>
      <w:r>
        <w:rPr>
          <w:rFonts w:hint="eastAsia"/>
        </w:rPr>
        <w:t>跨境通账册对接系统</w:t>
      </w:r>
    </w:p>
    <w:p w:rsidR="0051141E" w:rsidRPr="000E08BC" w:rsidRDefault="0051141E" w:rsidP="0051141E">
      <w:pPr>
        <w:widowControl/>
        <w:spacing w:line="288" w:lineRule="auto"/>
        <w:rPr>
          <w:rFonts w:ascii="宋体" w:hAnsi="宋体"/>
        </w:rPr>
      </w:pPr>
    </w:p>
    <w:p w:rsidR="0051141E" w:rsidRDefault="0051141E" w:rsidP="0051141E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接口由跨境通提供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51141E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接口信息</w:t>
            </w:r>
          </w:p>
        </w:tc>
      </w:tr>
      <w:tr w:rsidR="0051141E" w:rsidTr="00B8301C">
        <w:tc>
          <w:tcPr>
            <w:tcW w:w="1248" w:type="dxa"/>
          </w:tcPr>
          <w:p w:rsidR="0051141E" w:rsidRPr="00C92EC0" w:rsidRDefault="0051141E" w:rsidP="00B8301C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</w:p>
        </w:tc>
      </w:tr>
      <w:tr w:rsidR="0051141E" w:rsidTr="00B8301C">
        <w:tc>
          <w:tcPr>
            <w:tcW w:w="1248" w:type="dxa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POST</w:t>
            </w:r>
          </w:p>
        </w:tc>
      </w:tr>
      <w:tr w:rsidR="0051141E" w:rsidTr="00B8301C">
        <w:tc>
          <w:tcPr>
            <w:tcW w:w="1248" w:type="dxa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51141E" w:rsidRPr="00C92EC0" w:rsidRDefault="0051141E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响应体(json)</w:t>
            </w:r>
          </w:p>
        </w:tc>
      </w:tr>
      <w:tr w:rsidR="0051141E" w:rsidTr="00B8301C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51141E" w:rsidTr="00B8301C">
        <w:tc>
          <w:tcPr>
            <w:tcW w:w="1248" w:type="dxa"/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51141E" w:rsidTr="00B8301C">
        <w:tc>
          <w:tcPr>
            <w:tcW w:w="124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3402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51141E" w:rsidRDefault="0051141E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customOrder</w:t>
            </w:r>
          </w:p>
        </w:tc>
      </w:tr>
      <w:tr w:rsidR="0051141E" w:rsidTr="00B8301C">
        <w:tc>
          <w:tcPr>
            <w:tcW w:w="124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3402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51141E" w:rsidRDefault="0051141E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51141E" w:rsidTr="00B8301C">
        <w:tc>
          <w:tcPr>
            <w:tcW w:w="124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orderData</w:t>
            </w:r>
          </w:p>
        </w:tc>
        <w:tc>
          <w:tcPr>
            <w:tcW w:w="3402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格式的订单状态数据</w:t>
            </w:r>
          </w:p>
        </w:tc>
        <w:tc>
          <w:tcPr>
            <w:tcW w:w="1134" w:type="dxa"/>
          </w:tcPr>
          <w:p w:rsidR="0051141E" w:rsidRDefault="0051141E" w:rsidP="00B8301C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参见订单信息描述</w:t>
            </w:r>
          </w:p>
        </w:tc>
      </w:tr>
      <w:tr w:rsidR="0051141E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响应体（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51141E" w:rsidTr="00B8301C">
        <w:tc>
          <w:tcPr>
            <w:tcW w:w="8102" w:type="dxa"/>
            <w:gridSpan w:val="4"/>
          </w:tcPr>
          <w:p w:rsidR="0051141E" w:rsidRDefault="0051141E" w:rsidP="00B8301C">
            <w:pPr>
              <w:autoSpaceDE w:val="0"/>
              <w:autoSpaceDN w:val="0"/>
              <w:adjustRightInd w:val="0"/>
              <w:spacing w:before="66" w:line="241" w:lineRule="exact"/>
              <w:jc w:val="left"/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{</w:t>
            </w:r>
          </w:p>
          <w:p w:rsidR="00E12A65" w:rsidRDefault="00E12A65" w:rsidP="00E12A65">
            <w:pPr>
              <w:tabs>
                <w:tab w:val="left" w:pos="3484"/>
              </w:tabs>
              <w:autoSpaceDE w:val="0"/>
              <w:autoSpaceDN w:val="0"/>
              <w:adjustRightInd w:val="0"/>
              <w:spacing w:before="71" w:line="241" w:lineRule="exact"/>
              <w:jc w:val="left"/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code: xxx;</w:t>
            </w:r>
          </w:p>
          <w:p w:rsidR="00E12A65" w:rsidRDefault="00E12A65" w:rsidP="00E12A65">
            <w:pPr>
              <w:tabs>
                <w:tab w:val="left" w:pos="3904"/>
              </w:tabs>
              <w:autoSpaceDE w:val="0"/>
              <w:autoSpaceDN w:val="0"/>
              <w:adjustRightInd w:val="0"/>
              <w:spacing w:before="76" w:line="241" w:lineRule="exact"/>
              <w:jc w:val="left"/>
              <w:rPr>
                <w:rFonts w:ascii="宋体" w:eastAsia="宋体" w:hAnsi="Calibri" w:cs="宋体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pacing w:val="-4"/>
                <w:kern w:val="0"/>
                <w:szCs w:val="21"/>
              </w:rPr>
              <w:t>desc</w:t>
            </w: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: xxx;</w:t>
            </w:r>
          </w:p>
          <w:p w:rsidR="0051141E" w:rsidRDefault="0051141E" w:rsidP="00B8301C">
            <w:pPr>
              <w:autoSpaceDE w:val="0"/>
              <w:autoSpaceDN w:val="0"/>
              <w:adjustRightInd w:val="0"/>
              <w:spacing w:before="58" w:line="241" w:lineRule="exact"/>
              <w:jc w:val="left"/>
              <w:rPr>
                <w:rFonts w:ascii="Calibri" w:eastAsia="宋体" w:hAnsi="Calibri" w:cs="Calibri"/>
                <w:color w:val="000000"/>
                <w:spacing w:val="-3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3"/>
                <w:kern w:val="0"/>
                <w:szCs w:val="21"/>
              </w:rPr>
              <w:t xml:space="preserve">} </w:t>
            </w:r>
          </w:p>
          <w:p w:rsidR="0051141E" w:rsidRDefault="0051141E" w:rsidP="00B8301C">
            <w:pPr>
              <w:widowControl/>
              <w:jc w:val="left"/>
            </w:pPr>
          </w:p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：接收成功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：信息不全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：数据格式错误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51141E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：重复提交订单</w:t>
            </w:r>
          </w:p>
          <w:p w:rsidR="0051141E" w:rsidRDefault="0051141E" w:rsidP="0051141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：商品不存在</w:t>
            </w:r>
          </w:p>
        </w:tc>
      </w:tr>
    </w:tbl>
    <w:p w:rsidR="0051141E" w:rsidRDefault="0051141E" w:rsidP="0051141E">
      <w:pPr>
        <w:widowControl/>
        <w:spacing w:line="288" w:lineRule="auto"/>
        <w:rPr>
          <w:rFonts w:ascii="宋体" w:hAnsi="宋体"/>
        </w:rPr>
      </w:pPr>
    </w:p>
    <w:tbl>
      <w:tblPr>
        <w:tblStyle w:val="af5"/>
        <w:tblW w:w="0" w:type="auto"/>
        <w:tblInd w:w="420" w:type="dxa"/>
        <w:shd w:val="clear" w:color="auto" w:fill="FFFFFF" w:themeFill="background1"/>
        <w:tblLook w:val="04A0"/>
      </w:tblPr>
      <w:tblGrid>
        <w:gridCol w:w="1399"/>
        <w:gridCol w:w="2175"/>
        <w:gridCol w:w="1405"/>
        <w:gridCol w:w="1416"/>
        <w:gridCol w:w="1707"/>
      </w:tblGrid>
      <w:tr w:rsidR="0051141E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Pr="00ED73FD" w:rsidRDefault="0051141E" w:rsidP="00B8301C">
            <w:pPr>
              <w:jc w:val="left"/>
              <w:rPr>
                <w:rFonts w:ascii="黑体" w:eastAsia="黑体" w:hAnsi="黑体"/>
              </w:rPr>
            </w:pPr>
            <w:r w:rsidRPr="00ED73FD">
              <w:rPr>
                <w:rFonts w:ascii="黑体" w:eastAsia="黑体" w:hAnsi="黑体" w:hint="eastAsia"/>
              </w:rPr>
              <w:t>出库订单接口</w:t>
            </w:r>
            <w:r>
              <w:rPr>
                <w:rFonts w:ascii="黑体" w:eastAsia="黑体" w:hAnsi="黑体" w:hint="eastAsia"/>
              </w:rPr>
              <w:t>Method</w:t>
            </w:r>
            <w:r w:rsidRPr="00ED73FD">
              <w:rPr>
                <w:rFonts w:ascii="黑体" w:eastAsia="黑体" w:hAnsi="黑体" w:hint="eastAsia"/>
              </w:rPr>
              <w:t>：</w:t>
            </w:r>
            <w:r w:rsidRPr="00ED73FD">
              <w:rPr>
                <w:rFonts w:ascii="黑体" w:eastAsia="黑体" w:hAnsi="黑体"/>
              </w:rPr>
              <w:t>customerOrderOutStore</w:t>
            </w:r>
          </w:p>
        </w:tc>
      </w:tr>
      <w:tr w:rsidR="0051141E" w:rsidTr="00855891">
        <w:tc>
          <w:tcPr>
            <w:tcW w:w="1399" w:type="dxa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t>是否可空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1141E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基本信息</w:t>
            </w:r>
          </w:p>
        </w:tc>
      </w:tr>
      <w:tr w:rsidR="0051141E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MerchantOrderId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电商订单号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字符串，只允许使用字母、数字、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_,</w:t>
            </w:r>
            <w:r>
              <w:rPr>
                <w:rFonts w:hint="eastAsia"/>
              </w:rPr>
              <w:t>并以字母或数字开头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每商家提交的订单号，必须在自身账户交易中唯</w:t>
            </w:r>
          </w:p>
          <w:p w:rsidR="0051141E" w:rsidRPr="00826484" w:rsidRDefault="0051141E" w:rsidP="00B8301C">
            <w:pPr>
              <w:jc w:val="left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建议使用日期（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 xml:space="preserve">+8 </w:t>
            </w:r>
            <w:r>
              <w:rPr>
                <w:rFonts w:hint="eastAsia"/>
              </w:rPr>
              <w:t>位任意数字，一共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</w:tc>
      </w:tr>
      <w:tr w:rsidR="0051141E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OrderCommitTime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订单提交时间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数字串，一共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格式为：年</w:t>
            </w:r>
            <w:r>
              <w:rPr>
                <w:rFonts w:hint="eastAsia"/>
              </w:rPr>
              <w:t xml:space="preserve">[4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[2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[2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[2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[2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[2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20071117020101</w:t>
            </w:r>
          </w:p>
        </w:tc>
      </w:tr>
      <w:tr w:rsidR="0051141E" w:rsidRPr="004A084B" w:rsidTr="00855891">
        <w:tc>
          <w:tcPr>
            <w:tcW w:w="1399" w:type="dxa"/>
            <w:shd w:val="clear" w:color="auto" w:fill="FFFFFF" w:themeFill="background1"/>
          </w:tcPr>
          <w:p w:rsidR="0051141E" w:rsidRPr="00826484" w:rsidRDefault="0051141E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4A084B" w:rsidRDefault="0051141E" w:rsidP="00B8301C">
            <w:pPr>
              <w:jc w:val="left"/>
            </w:pPr>
            <w:r>
              <w:rPr>
                <w:rFonts w:hint="eastAsia"/>
              </w:rPr>
              <w:t>C</w:t>
            </w:r>
            <w:r w:rsidRPr="004A084B">
              <w:rPr>
                <w:rFonts w:hint="eastAsia"/>
              </w:rPr>
              <w:t>argoDescript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订单商品信息简述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del w:id="63" w:author="Wang Ronghui" w:date="2014-12-01T17:52:00Z">
              <w:r w:rsidDel="00E86658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707" w:type="dxa"/>
            <w:shd w:val="clear" w:color="auto" w:fill="FFFFFF" w:themeFill="background1"/>
          </w:tcPr>
          <w:p w:rsidR="0051141E" w:rsidRPr="00826484" w:rsidRDefault="0051141E" w:rsidP="00B8301C">
            <w:pPr>
              <w:jc w:val="left"/>
            </w:pPr>
            <w:r>
              <w:rPr>
                <w:rFonts w:hint="eastAsia"/>
              </w:rPr>
              <w:t>字符串，订单商品简单内容描述，多商品只取订单第一个商品名称，后面加</w:t>
            </w:r>
            <w:r>
              <w:rPr>
                <w:rFonts w:hint="eastAsia"/>
              </w:rPr>
              <w:lastRenderedPageBreak/>
              <w:t>“等”表示</w:t>
            </w:r>
          </w:p>
        </w:tc>
      </w:tr>
      <w:tr w:rsidR="0051141E" w:rsidTr="00855891">
        <w:tc>
          <w:tcPr>
            <w:tcW w:w="13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ServerType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S01</w:t>
            </w:r>
            <w:r>
              <w:rPr>
                <w:rFonts w:hint="eastAsia"/>
              </w:rPr>
              <w:t>：一般进口</w:t>
            </w:r>
            <w:r>
              <w:rPr>
                <w:rFonts w:hint="eastAsia"/>
              </w:rPr>
              <w:t xml:space="preserve"> S02</w:t>
            </w:r>
            <w:r>
              <w:rPr>
                <w:rFonts w:hint="eastAsia"/>
              </w:rPr>
              <w:t>：保税区进口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为空默认</w:t>
            </w:r>
            <w:r>
              <w:rPr>
                <w:rFonts w:hint="eastAsia"/>
              </w:rPr>
              <w:t xml:space="preserve"> S01</w:t>
            </w:r>
          </w:p>
        </w:tc>
      </w:tr>
      <w:tr w:rsidR="0051141E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商户信息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 w:rsidRPr="00541239">
              <w:t>MerchantCode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 w:rsidRPr="00541239">
              <w:rPr>
                <w:rFonts w:hint="eastAsia"/>
              </w:rPr>
              <w:t>企业代码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 w:rsidRPr="00541239"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541239">
              <w:rPr>
                <w:rFonts w:hint="eastAsia"/>
              </w:rPr>
              <w:t>字符串</w:t>
            </w:r>
            <w:r>
              <w:rPr>
                <w:rFonts w:hint="eastAsia"/>
              </w:rPr>
              <w:t>，东方支</w:t>
            </w:r>
            <w:r w:rsidRPr="00541239">
              <w:rPr>
                <w:rFonts w:hint="eastAsia"/>
              </w:rPr>
              <w:t>付平台分配的唯一电商代码（</w:t>
            </w:r>
            <w:r w:rsidRPr="00541239">
              <w:rPr>
                <w:rFonts w:hint="eastAsia"/>
              </w:rPr>
              <w:t xml:space="preserve">7 </w:t>
            </w:r>
            <w:r w:rsidRPr="00541239">
              <w:rPr>
                <w:rFonts w:hint="eastAsia"/>
              </w:rPr>
              <w:t>位字符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Default="0051141E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51141E" w:rsidRPr="00BE73B9" w:rsidRDefault="0051141E" w:rsidP="00B8301C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  <w:r>
              <w:rPr>
                <w:rStyle w:val="high-light-bg4"/>
                <w:rFonts w:ascii="Arial" w:hAnsi="Arial" w:cs="Arial" w:hint="eastAsia"/>
              </w:rPr>
              <w:t>(</w:t>
            </w:r>
            <w:r>
              <w:rPr>
                <w:rStyle w:val="high-light-bg4"/>
                <w:rFonts w:ascii="Arial" w:hAnsi="Arial" w:cs="Arial" w:hint="eastAsia"/>
              </w:rPr>
              <w:t>新增</w:t>
            </w:r>
            <w:r>
              <w:rPr>
                <w:rStyle w:val="high-light-bg4"/>
                <w:rFonts w:ascii="Arial" w:hAnsi="Arial" w:cs="Arial" w:hint="eastAsia"/>
              </w:rPr>
              <w:t>)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Pr="00C5678B" w:rsidRDefault="0051141E" w:rsidP="00B8301C">
            <w:pPr>
              <w:jc w:val="left"/>
            </w:pPr>
            <w:r w:rsidRPr="00C5678B">
              <w:rPr>
                <w:rFonts w:hint="eastAsia"/>
              </w:rPr>
              <w:t>7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C5678B" w:rsidRDefault="0051141E" w:rsidP="00D162AC">
            <w:pPr>
              <w:jc w:val="left"/>
              <w:rPr>
                <w:rStyle w:val="high-light-bg4"/>
                <w:rFonts w:ascii="Arial" w:hAnsi="Arial" w:cs="Arial"/>
              </w:rPr>
            </w:pPr>
            <w:r w:rsidRPr="00C5678B">
              <w:rPr>
                <w:rStyle w:val="high-light-bg4"/>
                <w:rFonts w:ascii="Arial" w:hAnsi="Arial" w:cs="Arial" w:hint="eastAsia"/>
              </w:rPr>
              <w:t>WarehouseId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C5678B" w:rsidRDefault="0051141E" w:rsidP="00B8301C">
            <w:pPr>
              <w:jc w:val="left"/>
            </w:pPr>
            <w:r w:rsidRPr="00C5678B">
              <w:rPr>
                <w:rFonts w:hint="eastAsia"/>
              </w:rPr>
              <w:t>仓库</w:t>
            </w:r>
            <w:r w:rsidRPr="00C5678B">
              <w:rPr>
                <w:rFonts w:hint="eastAsia"/>
              </w:rPr>
              <w:t>ID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C5678B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C5678B" w:rsidRDefault="00906DD9" w:rsidP="00B8301C">
            <w:pPr>
              <w:jc w:val="left"/>
            </w:pPr>
            <w:ins w:id="64" w:author="Wang Ronghui" w:date="2014-12-02T09:31:00Z">
              <w:r w:rsidRPr="00B10E98">
                <w:rPr>
                  <w:rFonts w:hint="eastAsia"/>
                </w:rPr>
                <w:t>字符串</w:t>
              </w:r>
            </w:ins>
            <w:del w:id="65" w:author="Wang Ronghui" w:date="2014-12-02T09:31:00Z">
              <w:r w:rsidR="0051141E" w:rsidRPr="00C5678B" w:rsidDel="00906DD9">
                <w:rPr>
                  <w:rFonts w:hint="eastAsia"/>
                </w:rPr>
                <w:delText>数值</w:delText>
              </w:r>
            </w:del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M</w:t>
            </w:r>
            <w:r w:rsidRPr="00B10E98">
              <w:t>erchantName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B10E98">
              <w:rPr>
                <w:rFonts w:hint="eastAsia"/>
              </w:rPr>
              <w:t>企业名称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541239"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B10E98">
              <w:rPr>
                <w:rFonts w:hint="eastAsia"/>
              </w:rPr>
              <w:t>字符串</w:t>
            </w:r>
            <w:r>
              <w:rPr>
                <w:rFonts w:hint="eastAsia"/>
              </w:rPr>
              <w:t>，</w:t>
            </w:r>
            <w:r w:rsidRPr="00B10E98">
              <w:rPr>
                <w:rFonts w:hint="eastAsia"/>
              </w:rPr>
              <w:t>电商备案时提供的完整名称</w:t>
            </w:r>
          </w:p>
        </w:tc>
      </w:tr>
      <w:tr w:rsidR="0051141E" w:rsidRPr="00541239" w:rsidTr="00855891">
        <w:tc>
          <w:tcPr>
            <w:tcW w:w="13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C</w:t>
            </w:r>
            <w:r w:rsidRPr="00B10E98">
              <w:t>ustCode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B10E98">
              <w:rPr>
                <w:rFonts w:hint="eastAsia"/>
              </w:rPr>
              <w:t>海关关区代码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B10E98">
              <w:t>Not Null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字符串：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位字符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直邮进口模式：关区代码为</w:t>
            </w:r>
            <w:r>
              <w:rPr>
                <w:rFonts w:hint="eastAsia"/>
              </w:rPr>
              <w:t xml:space="preserve"> 2244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浦东机场自贸模式：关区代码为</w:t>
            </w:r>
            <w:r>
              <w:rPr>
                <w:rFonts w:hint="eastAsia"/>
              </w:rPr>
              <w:t xml:space="preserve"> 2216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洋山自贸模式：关区代码为</w:t>
            </w:r>
            <w:r>
              <w:rPr>
                <w:rFonts w:hint="eastAsia"/>
              </w:rPr>
              <w:t xml:space="preserve"> 2249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51141E" w:rsidRPr="00B10E98" w:rsidRDefault="0051141E" w:rsidP="00B8301C">
            <w:pPr>
              <w:jc w:val="left"/>
            </w:pPr>
            <w:r>
              <w:rPr>
                <w:rFonts w:hint="eastAsia"/>
              </w:rPr>
              <w:t>外高桥自贸模式：关区代码为</w:t>
            </w:r>
            <w:r>
              <w:rPr>
                <w:rFonts w:hint="eastAsia"/>
              </w:rPr>
              <w:t xml:space="preserve"> 2218</w:t>
            </w:r>
          </w:p>
        </w:tc>
      </w:tr>
      <w:tr w:rsidR="0051141E" w:rsidRPr="00541239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物流信息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A</w:t>
            </w:r>
            <w:r w:rsidRPr="00E346E2">
              <w:rPr>
                <w:rFonts w:hint="eastAsia"/>
              </w:rPr>
              <w:t>ssBillNo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物流分运单号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物流提供的唯一分运单号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L</w:t>
            </w:r>
            <w:r w:rsidRPr="00E346E2">
              <w:rPr>
                <w:rFonts w:hint="eastAsia"/>
              </w:rPr>
              <w:t>ogisticsCorp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物流公司代码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字符串</w:t>
            </w:r>
            <w:r w:rsidRPr="00E346E2">
              <w:rPr>
                <w:rFonts w:hint="eastAsia"/>
              </w:rPr>
              <w:t xml:space="preserve"> UPS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enderName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发件人姓名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enderTel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E346E2" w:rsidRDefault="0051141E" w:rsidP="00B8301C">
            <w:pPr>
              <w:jc w:val="left"/>
            </w:pPr>
            <w:r w:rsidRPr="00E346E2">
              <w:rPr>
                <w:rFonts w:hint="eastAsia"/>
              </w:rPr>
              <w:t>发件人电话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字符串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电话格式：区号</w:t>
            </w:r>
            <w:r w:rsidRPr="00E346E2">
              <w:rPr>
                <w:rFonts w:hint="eastAsia"/>
              </w:rPr>
              <w:t>-</w:t>
            </w:r>
            <w:r w:rsidRPr="00E346E2">
              <w:rPr>
                <w:rFonts w:hint="eastAsia"/>
              </w:rPr>
              <w:t>号码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E346E2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enderCompanyName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发件方公司名称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enderAddr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发件人地址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enderZip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发件地邮编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906DD9" w:rsidP="00B8301C">
            <w:pPr>
              <w:jc w:val="left"/>
            </w:pPr>
            <w:ins w:id="66" w:author="Wang Ronghui" w:date="2014-12-02T09:31:00Z">
              <w:r>
                <w:rPr>
                  <w:rFonts w:hint="eastAsia"/>
                </w:rPr>
                <w:t>字符串</w:t>
              </w:r>
            </w:ins>
            <w:del w:id="67" w:author="Wang Ronghui" w:date="2014-12-02T09:31:00Z">
              <w:r w:rsidR="0051141E" w:rsidRPr="00E346E2" w:rsidDel="00906DD9">
                <w:rPr>
                  <w:rFonts w:hint="eastAsia"/>
                </w:rPr>
                <w:delText>数字串</w:delText>
              </w:r>
            </w:del>
            <w:r w:rsidR="0051141E">
              <w:rPr>
                <w:rFonts w:hint="eastAsia"/>
              </w:rPr>
              <w:t>，</w:t>
            </w:r>
            <w:r w:rsidR="0051141E" w:rsidRPr="00E346E2">
              <w:rPr>
                <w:rFonts w:hint="eastAsia"/>
              </w:rPr>
              <w:lastRenderedPageBreak/>
              <w:t>例如：</w:t>
            </w:r>
            <w:r w:rsidR="0051141E" w:rsidRPr="00E346E2">
              <w:rPr>
                <w:rFonts w:hint="eastAsia"/>
              </w:rPr>
              <w:t>200135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enderCity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发件地城市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enderProvince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发件地省</w:t>
            </w:r>
            <w:r w:rsidRPr="00E346E2">
              <w:rPr>
                <w:rFonts w:hint="eastAsia"/>
              </w:rPr>
              <w:t>/</w:t>
            </w:r>
            <w:r w:rsidRPr="00E346E2">
              <w:rPr>
                <w:rFonts w:hint="eastAsia"/>
              </w:rPr>
              <w:t>州名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S</w:t>
            </w:r>
            <w:r w:rsidRPr="00E346E2">
              <w:rPr>
                <w:rFonts w:hint="eastAsia"/>
              </w:rPr>
              <w:t>enderCountry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E346E2">
              <w:rPr>
                <w:rFonts w:hint="eastAsia"/>
              </w:rPr>
              <w:t>发件地国家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</w:p>
        </w:tc>
        <w:tc>
          <w:tcPr>
            <w:tcW w:w="1707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字符串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参见附录中国家或地区代码中英文代码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例如：</w:t>
            </w:r>
            <w:r w:rsidRPr="00E346E2">
              <w:rPr>
                <w:rFonts w:hint="eastAsia"/>
              </w:rPr>
              <w:t>USA</w:t>
            </w:r>
            <w:r w:rsidRPr="00E346E2">
              <w:rPr>
                <w:rFonts w:hint="eastAsia"/>
              </w:rPr>
              <w:t>（代表美国）</w:t>
            </w:r>
            <w:r>
              <w:rPr>
                <w:rFonts w:hint="eastAsia"/>
              </w:rPr>
              <w:t>CHN</w:t>
            </w:r>
            <w:r>
              <w:rPr>
                <w:rFonts w:hint="eastAsia"/>
              </w:rPr>
              <w:t>（代表中国）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ecName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收货人姓名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ecTel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收货人电话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ecCountry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收货地国家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68" w:name="OLE_LINK9"/>
            <w:bookmarkStart w:id="69" w:name="OLE_LINK10"/>
            <w:r w:rsidRPr="00E346E2">
              <w:rPr>
                <w:rFonts w:hint="eastAsia"/>
              </w:rPr>
              <w:t>Not Null</w:t>
            </w:r>
            <w:bookmarkEnd w:id="68"/>
            <w:bookmarkEnd w:id="69"/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货品接收所在国家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例如：中国</w:t>
            </w:r>
          </w:p>
        </w:tc>
      </w:tr>
      <w:tr w:rsidR="0051141E" w:rsidRPr="00541239" w:rsidTr="00855891">
        <w:trPr>
          <w:trHeight w:val="1060"/>
        </w:trPr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 xml:space="preserve">23 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t>R</w:t>
            </w:r>
            <w:r w:rsidRPr="00E346E2">
              <w:rPr>
                <w:rFonts w:hint="eastAsia"/>
              </w:rPr>
              <w:t>ecProvince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收货地省</w:t>
            </w:r>
            <w:r w:rsidRPr="00E346E2">
              <w:rPr>
                <w:rFonts w:hint="eastAsia"/>
              </w:rPr>
              <w:t>/</w:t>
            </w:r>
            <w:r w:rsidRPr="00E346E2">
              <w:rPr>
                <w:rFonts w:hint="eastAsia"/>
              </w:rPr>
              <w:t>州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70" w:name="OLE_LINK11"/>
            <w:bookmarkStart w:id="71" w:name="OLE_LINK12"/>
            <w:r w:rsidRPr="00E346E2">
              <w:rPr>
                <w:rFonts w:hint="eastAsia"/>
              </w:rPr>
              <w:t>Not Null</w:t>
            </w:r>
            <w:bookmarkEnd w:id="70"/>
            <w:bookmarkEnd w:id="71"/>
          </w:p>
        </w:tc>
        <w:tc>
          <w:tcPr>
            <w:tcW w:w="1707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 </w:t>
            </w:r>
            <w:r w:rsidRPr="00E346E2">
              <w:rPr>
                <w:rFonts w:hint="eastAsia"/>
              </w:rPr>
              <w:t>字符串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货品接收所在省</w:t>
            </w:r>
            <w:r w:rsidRPr="00E346E2">
              <w:rPr>
                <w:rFonts w:hint="eastAsia"/>
              </w:rPr>
              <w:t>/</w:t>
            </w:r>
            <w:r w:rsidRPr="00E346E2">
              <w:rPr>
                <w:rFonts w:hint="eastAsia"/>
              </w:rPr>
              <w:t>州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例如：上海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ecCity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收货地城市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72" w:name="OLE_LINK13"/>
            <w:bookmarkStart w:id="73" w:name="OLE_LINK14"/>
            <w:r w:rsidRPr="00E346E2">
              <w:rPr>
                <w:rFonts w:hint="eastAsia"/>
              </w:rPr>
              <w:t>Not Null</w:t>
            </w:r>
            <w:bookmarkEnd w:id="72"/>
            <w:bookmarkEnd w:id="73"/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 </w:t>
            </w:r>
            <w:r w:rsidRPr="00E346E2">
              <w:rPr>
                <w:rFonts w:hint="eastAsia"/>
              </w:rPr>
              <w:t>字符串</w:t>
            </w:r>
            <w:r>
              <w:rPr>
                <w:rFonts w:hint="eastAsia"/>
              </w:rPr>
              <w:t>，</w:t>
            </w:r>
            <w:r w:rsidRPr="00E346E2">
              <w:rPr>
                <w:rFonts w:hint="eastAsia"/>
              </w:rPr>
              <w:t>货品接收所在省</w:t>
            </w:r>
            <w:r w:rsidRPr="00E346E2">
              <w:rPr>
                <w:rFonts w:hint="eastAsia"/>
              </w:rPr>
              <w:t>/</w:t>
            </w:r>
            <w:r w:rsidRPr="00E346E2">
              <w:rPr>
                <w:rFonts w:hint="eastAsia"/>
              </w:rPr>
              <w:t>州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例如：上海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ecAddr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收货地地址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字符串</w:t>
            </w:r>
            <w:r>
              <w:rPr>
                <w:rFonts w:hint="eastAsia"/>
              </w:rPr>
              <w:t>，</w:t>
            </w:r>
            <w:r w:rsidRPr="00E346E2">
              <w:rPr>
                <w:rFonts w:hint="eastAsia"/>
              </w:rPr>
              <w:t>货品接收所在城市详细地址</w:t>
            </w:r>
            <w:r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例如：浦东新区博霞路</w:t>
            </w:r>
            <w:r w:rsidRPr="00E346E2">
              <w:rPr>
                <w:rFonts w:hint="eastAsia"/>
              </w:rPr>
              <w:t xml:space="preserve"> 160 </w:t>
            </w:r>
            <w:r w:rsidRPr="00E346E2">
              <w:rPr>
                <w:rFonts w:hint="eastAsia"/>
              </w:rPr>
              <w:t>号</w:t>
            </w:r>
          </w:p>
          <w:p w:rsidR="0051141E" w:rsidRPr="00E346E2" w:rsidRDefault="0051141E" w:rsidP="00B8301C">
            <w:pPr>
              <w:widowControl/>
              <w:jc w:val="left"/>
            </w:pPr>
          </w:p>
        </w:tc>
      </w:tr>
      <w:tr w:rsidR="0051141E" w:rsidRPr="00541239" w:rsidTr="00855891">
        <w:tc>
          <w:tcPr>
            <w:tcW w:w="13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 w:rsidRPr="00E346E2">
              <w:rPr>
                <w:rFonts w:hint="eastAsia"/>
              </w:rPr>
              <w:t>ecZip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收货地邮编</w:t>
            </w:r>
            <w:r w:rsidRPr="00E346E2">
              <w:rPr>
                <w:rFonts w:hint="eastAsia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74" w:name="OLE_LINK15"/>
            <w:bookmarkStart w:id="75" w:name="OLE_LINK16"/>
            <w:r w:rsidRPr="00E346E2">
              <w:rPr>
                <w:rFonts w:hint="eastAsia"/>
              </w:rPr>
              <w:t>Not Null</w:t>
            </w:r>
            <w:bookmarkEnd w:id="74"/>
            <w:bookmarkEnd w:id="75"/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E346E2">
              <w:rPr>
                <w:rFonts w:hint="eastAsia"/>
              </w:rPr>
              <w:t>货品接收地邮编</w:t>
            </w:r>
            <w:r w:rsidRPr="00E346E2">
              <w:rPr>
                <w:rFonts w:hint="eastAsia"/>
              </w:rPr>
              <w:t xml:space="preserve"> </w:t>
            </w:r>
            <w:r w:rsidRPr="00E346E2">
              <w:rPr>
                <w:rFonts w:hint="eastAsia"/>
              </w:rPr>
              <w:t>例如：</w:t>
            </w:r>
            <w:r w:rsidRPr="00E346E2">
              <w:rPr>
                <w:rFonts w:hint="eastAsia"/>
              </w:rPr>
              <w:t>200135</w:t>
            </w:r>
          </w:p>
        </w:tc>
      </w:tr>
      <w:tr w:rsidR="0051141E" w:rsidRPr="00541239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Pr="00541239" w:rsidRDefault="0051141E" w:rsidP="00B8301C">
            <w:pPr>
              <w:tabs>
                <w:tab w:val="left" w:pos="795"/>
              </w:tabs>
              <w:jc w:val="left"/>
            </w:pPr>
            <w:r>
              <w:t>支付信息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 w:rsidRPr="0079228C">
              <w:rPr>
                <w:rFonts w:hint="eastAsia"/>
              </w:rPr>
              <w:t>ayCUR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付款币种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76" w:name="OLE_LINK17"/>
            <w:bookmarkStart w:id="77" w:name="OLE_LINK18"/>
            <w:r w:rsidRPr="00E346E2">
              <w:rPr>
                <w:rFonts w:hint="eastAsia"/>
              </w:rPr>
              <w:t>Not Null</w:t>
            </w:r>
            <w:bookmarkEnd w:id="76"/>
            <w:bookmarkEnd w:id="77"/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字符串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参见附录币种代码</w:t>
            </w:r>
            <w:r w:rsidRPr="0079228C">
              <w:rPr>
                <w:rFonts w:hint="eastAsia"/>
              </w:rPr>
              <w:t xml:space="preserve"> CNY </w:t>
            </w:r>
            <w:r w:rsidRPr="0079228C">
              <w:rPr>
                <w:rFonts w:hint="eastAsia"/>
              </w:rPr>
              <w:t>人民币</w:t>
            </w:r>
            <w:r w:rsidRPr="0079228C">
              <w:rPr>
                <w:rFonts w:hint="eastAsia"/>
              </w:rPr>
              <w:t xml:space="preserve"> USD </w:t>
            </w:r>
            <w:r w:rsidRPr="0079228C">
              <w:rPr>
                <w:rFonts w:hint="eastAsia"/>
              </w:rPr>
              <w:t>美元</w:t>
            </w:r>
            <w:r w:rsidRPr="0079228C">
              <w:rPr>
                <w:rFonts w:hint="eastAsia"/>
              </w:rPr>
              <w:t xml:space="preserve"> 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Pr="0079228C" w:rsidRDefault="0051141E" w:rsidP="00B8301C">
            <w:pPr>
              <w:widowControl/>
              <w:jc w:val="left"/>
            </w:pPr>
            <w:bookmarkStart w:id="78" w:name="_Hlk393247020"/>
            <w:r>
              <w:rPr>
                <w:rFonts w:hint="eastAsia"/>
              </w:rPr>
              <w:t>28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 w:rsidRPr="0079228C">
              <w:rPr>
                <w:rFonts w:hint="eastAsia"/>
              </w:rPr>
              <w:t>llCargoTotalPrice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79228C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全部购买商品合计总价</w:t>
            </w:r>
          </w:p>
          <w:p w:rsidR="0051141E" w:rsidRPr="00541239" w:rsidRDefault="0051141E" w:rsidP="00B8301C">
            <w:pPr>
              <w:widowControl/>
              <w:jc w:val="left"/>
            </w:pP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79228C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无费用时为 0</w:t>
            </w:r>
          </w:p>
        </w:tc>
      </w:tr>
      <w:bookmarkEnd w:id="78"/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 w:rsidRPr="00306BFF">
              <w:rPr>
                <w:rFonts w:hint="eastAsia"/>
              </w:rPr>
              <w:t>llCargoTotalTax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306BFF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全部购买商品行邮税合计总价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</w:t>
            </w:r>
            <w:r w:rsidRPr="0079228C">
              <w:rPr>
                <w:rFonts w:hint="eastAsia"/>
              </w:rPr>
              <w:lastRenderedPageBreak/>
              <w:t>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 w:rsidRPr="00306BFF">
              <w:rPr>
                <w:rFonts w:hint="eastAsia"/>
              </w:rPr>
              <w:t>xpressPrice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306BFF">
              <w:rPr>
                <w:rFonts w:hint="eastAsia"/>
              </w:rPr>
              <w:t>物流运费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79228C" w:rsidRDefault="0051141E" w:rsidP="00B8301C">
            <w:pPr>
              <w:widowControl/>
              <w:jc w:val="left"/>
            </w:pPr>
            <w:bookmarkStart w:id="79" w:name="OLE_LINK21"/>
            <w:bookmarkStart w:id="80" w:name="OLE_LINK22"/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  <w:bookmarkEnd w:id="79"/>
            <w:bookmarkEnd w:id="80"/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Pr="0079228C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306BFF">
              <w:rPr>
                <w:rFonts w:hint="eastAsia"/>
              </w:rPr>
              <w:t>therPrice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306BFF">
              <w:rPr>
                <w:rFonts w:hint="eastAsia"/>
              </w:rPr>
              <w:t>其它费用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 P</w:t>
            </w:r>
            <w:r w:rsidRPr="00E00316">
              <w:rPr>
                <w:rFonts w:hint="eastAsia"/>
              </w:rPr>
              <w:t>ayAmount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 w:rsidRPr="00E00316">
              <w:rPr>
                <w:rFonts w:hint="eastAsia"/>
              </w:rPr>
              <w:t>支付</w:t>
            </w:r>
            <w:r>
              <w:rPr>
                <w:rFonts w:hint="eastAsia"/>
              </w:rPr>
              <w:t>总</w:t>
            </w:r>
            <w:r w:rsidRPr="00E00316">
              <w:rPr>
                <w:rFonts w:hint="eastAsia"/>
              </w:rPr>
              <w:t>金额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81" w:name="OLE_LINK23"/>
            <w:bookmarkStart w:id="82" w:name="OLE_LINK24"/>
            <w:r w:rsidRPr="00E346E2">
              <w:rPr>
                <w:rFonts w:hint="eastAsia"/>
              </w:rPr>
              <w:t>Not Null</w:t>
            </w:r>
            <w:bookmarkEnd w:id="81"/>
            <w:bookmarkEnd w:id="82"/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bookmarkStart w:id="83" w:name="OLE_LINK25"/>
            <w:bookmarkStart w:id="84" w:name="OLE_LINK26"/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  <w:bookmarkEnd w:id="83"/>
            <w:bookmarkEnd w:id="84"/>
          </w:p>
        </w:tc>
      </w:tr>
      <w:tr w:rsidR="0051141E" w:rsidRPr="00541239" w:rsidTr="00855891">
        <w:tc>
          <w:tcPr>
            <w:tcW w:w="8102" w:type="dxa"/>
            <w:gridSpan w:val="5"/>
            <w:shd w:val="clear" w:color="auto" w:fill="D9D9D9" w:themeFill="background1" w:themeFillShade="D9"/>
          </w:tcPr>
          <w:p w:rsidR="0051141E" w:rsidRPr="00541239" w:rsidRDefault="0051141E" w:rsidP="00B8301C">
            <w:pPr>
              <w:widowControl/>
              <w:jc w:val="left"/>
            </w:pPr>
            <w:r w:rsidRPr="00357211">
              <w:rPr>
                <w:rFonts w:hint="eastAsia"/>
              </w:rPr>
              <w:t>商品明细：</w:t>
            </w:r>
            <w:r w:rsidRPr="00357211">
              <w:rPr>
                <w:rFonts w:hint="eastAsia"/>
              </w:rPr>
              <w:t>orderDetail(</w:t>
            </w:r>
            <w:r w:rsidRPr="00357211">
              <w:rPr>
                <w:rFonts w:hint="eastAsia"/>
              </w:rPr>
              <w:t>集合信息</w:t>
            </w:r>
            <w:r w:rsidRPr="00357211">
              <w:rPr>
                <w:rFonts w:hint="eastAsia"/>
              </w:rPr>
              <w:t>)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 w:rsidRPr="00357211">
              <w:rPr>
                <w:rFonts w:hint="eastAsia"/>
              </w:rPr>
              <w:t>argoCode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357211" w:rsidRDefault="0051141E" w:rsidP="00B8301C">
            <w:pPr>
              <w:widowControl/>
              <w:jc w:val="left"/>
            </w:pPr>
            <w:r w:rsidRPr="00E00316">
              <w:rPr>
                <w:rFonts w:hint="eastAsia"/>
              </w:rPr>
              <w:t>单项购买商品编号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357211" w:rsidRDefault="0051141E" w:rsidP="00B8301C">
            <w:pPr>
              <w:widowControl/>
              <w:jc w:val="left"/>
            </w:pPr>
            <w:r w:rsidRPr="00E00316">
              <w:rPr>
                <w:rFonts w:hint="eastAsia"/>
              </w:rPr>
              <w:t>字符串</w:t>
            </w:r>
            <w:r>
              <w:rPr>
                <w:rFonts w:hint="eastAsia"/>
              </w:rPr>
              <w:t>，</w:t>
            </w:r>
            <w:r w:rsidRPr="00E00316">
              <w:rPr>
                <w:rFonts w:hint="eastAsia"/>
              </w:rPr>
              <w:t>电商商品在备案后产生的编号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字符串，商品编号是商品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的唯一编号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 w:rsidRPr="00357211">
              <w:rPr>
                <w:rFonts w:hint="eastAsia"/>
              </w:rPr>
              <w:t>argoName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357211" w:rsidRDefault="0051141E" w:rsidP="00B8301C">
            <w:pPr>
              <w:widowControl/>
              <w:jc w:val="left"/>
            </w:pPr>
            <w:r w:rsidRPr="00E00316">
              <w:rPr>
                <w:rFonts w:hint="eastAsia"/>
              </w:rPr>
              <w:t>单项购买商品名称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t>字符串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 w:rsidRPr="00357211">
              <w:rPr>
                <w:rFonts w:hint="eastAsia"/>
              </w:rPr>
              <w:t>argoNum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357211" w:rsidRDefault="0051141E" w:rsidP="00B8301C">
            <w:pPr>
              <w:widowControl/>
              <w:jc w:val="left"/>
            </w:pPr>
            <w:r w:rsidRPr="00E00316">
              <w:rPr>
                <w:rFonts w:hint="eastAsia"/>
              </w:rPr>
              <w:t>单项购买商品数量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widowControl/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widowControl/>
              <w:jc w:val="left"/>
            </w:pPr>
            <w:r>
              <w:t>数值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C</w:t>
            </w:r>
            <w:r w:rsidRPr="00357211">
              <w:rPr>
                <w:rFonts w:hint="eastAsia"/>
              </w:rPr>
              <w:t>argoUnitPrice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357211" w:rsidRDefault="0051141E" w:rsidP="00B8301C">
            <w:pPr>
              <w:jc w:val="left"/>
            </w:pPr>
            <w:r w:rsidRPr="00E00316">
              <w:rPr>
                <w:rFonts w:hint="eastAsia"/>
              </w:rPr>
              <w:t>单项购买商品单价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 C</w:t>
            </w:r>
            <w:r w:rsidRPr="00357211">
              <w:rPr>
                <w:rFonts w:hint="eastAsia"/>
              </w:rPr>
              <w:t>argoTotalPrice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E60C85" w:rsidRDefault="0051141E" w:rsidP="00B8301C">
            <w:pPr>
              <w:jc w:val="left"/>
            </w:pPr>
            <w:r w:rsidRPr="00E60C85">
              <w:rPr>
                <w:rFonts w:hint="eastAsia"/>
              </w:rPr>
              <w:t>单项购买商品总价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bookmarkStart w:id="85" w:name="OLE_LINK29"/>
            <w:bookmarkStart w:id="86" w:name="OLE_LINK30"/>
            <w:r w:rsidRPr="0079228C">
              <w:rPr>
                <w:rFonts w:hint="eastAsia"/>
              </w:rPr>
              <w:t>数字串</w:t>
            </w:r>
            <w:r>
              <w:rPr>
                <w:rFonts w:hint="eastAsia"/>
              </w:rPr>
              <w:t>，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  <w:bookmarkEnd w:id="85"/>
            <w:bookmarkEnd w:id="86"/>
          </w:p>
        </w:tc>
      </w:tr>
      <w:tr w:rsidR="0051141E" w:rsidRPr="00541239" w:rsidTr="00855891">
        <w:tc>
          <w:tcPr>
            <w:tcW w:w="1399" w:type="dxa"/>
            <w:shd w:val="clear" w:color="auto" w:fill="FFFFFF" w:themeFill="background1"/>
          </w:tcPr>
          <w:p w:rsidR="0051141E" w:rsidRDefault="0051141E" w:rsidP="00B8301C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175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>
              <w:rPr>
                <w:rFonts w:hint="eastAsia"/>
              </w:rPr>
              <w:t>C</w:t>
            </w:r>
            <w:r w:rsidRPr="00E60C85">
              <w:rPr>
                <w:rFonts w:hint="eastAsia"/>
              </w:rPr>
              <w:t>argoTotalTax </w:t>
            </w:r>
          </w:p>
        </w:tc>
        <w:tc>
          <w:tcPr>
            <w:tcW w:w="1405" w:type="dxa"/>
            <w:shd w:val="clear" w:color="auto" w:fill="FFFFFF" w:themeFill="background1"/>
          </w:tcPr>
          <w:p w:rsidR="0051141E" w:rsidRPr="00E60C85" w:rsidRDefault="0051141E" w:rsidP="00B8301C">
            <w:pPr>
              <w:jc w:val="left"/>
            </w:pPr>
            <w:r w:rsidRPr="00E60C85">
              <w:rPr>
                <w:rFonts w:hint="eastAsia"/>
              </w:rPr>
              <w:t>单项购买商品行邮税总价</w:t>
            </w:r>
          </w:p>
        </w:tc>
        <w:tc>
          <w:tcPr>
            <w:tcW w:w="1416" w:type="dxa"/>
            <w:shd w:val="clear" w:color="auto" w:fill="FFFFFF" w:themeFill="background1"/>
          </w:tcPr>
          <w:p w:rsidR="0051141E" w:rsidRPr="00E346E2" w:rsidRDefault="0051141E" w:rsidP="00B8301C">
            <w:pPr>
              <w:jc w:val="left"/>
            </w:pPr>
            <w:r w:rsidRPr="00E346E2">
              <w:rPr>
                <w:rFonts w:hint="eastAsia"/>
              </w:rPr>
              <w:t>Not Null</w:t>
            </w:r>
          </w:p>
        </w:tc>
        <w:tc>
          <w:tcPr>
            <w:tcW w:w="1707" w:type="dxa"/>
            <w:shd w:val="clear" w:color="auto" w:fill="FFFFFF" w:themeFill="background1"/>
          </w:tcPr>
          <w:p w:rsidR="0051141E" w:rsidRPr="00541239" w:rsidRDefault="0051141E" w:rsidP="00B8301C">
            <w:pPr>
              <w:jc w:val="left"/>
            </w:pPr>
            <w:r w:rsidRPr="0079228C">
              <w:rPr>
                <w:rFonts w:hint="eastAsia"/>
              </w:rPr>
              <w:t>数字串</w:t>
            </w:r>
            <w:r w:rsidRPr="0079228C">
              <w:rPr>
                <w:rFonts w:hint="eastAsia"/>
              </w:rPr>
              <w:t xml:space="preserve"> </w:t>
            </w:r>
            <w:r w:rsidRPr="0079228C">
              <w:rPr>
                <w:rFonts w:hint="eastAsia"/>
              </w:rPr>
              <w:t>数字串中保留</w:t>
            </w:r>
            <w:r w:rsidRPr="0079228C">
              <w:rPr>
                <w:rFonts w:hint="eastAsia"/>
              </w:rPr>
              <w:t xml:space="preserve"> 2 </w:t>
            </w:r>
            <w:r w:rsidRPr="0079228C">
              <w:rPr>
                <w:rFonts w:hint="eastAsia"/>
              </w:rPr>
              <w:t>位小数，如</w:t>
            </w:r>
            <w:r w:rsidRPr="0079228C">
              <w:rPr>
                <w:rFonts w:hint="eastAsia"/>
              </w:rPr>
              <w:t xml:space="preserve">120.50 </w:t>
            </w:r>
            <w:r w:rsidRPr="0079228C">
              <w:rPr>
                <w:rFonts w:hint="eastAsia"/>
              </w:rPr>
              <w:t>或</w:t>
            </w:r>
            <w:r w:rsidRPr="0079228C">
              <w:rPr>
                <w:rFonts w:hint="eastAsia"/>
              </w:rPr>
              <w:t xml:space="preserve"> 100.00</w:t>
            </w:r>
            <w:r>
              <w:rPr>
                <w:rFonts w:hint="eastAsia"/>
              </w:rPr>
              <w:t>，</w:t>
            </w:r>
            <w:r w:rsidRPr="00306BFF">
              <w:rPr>
                <w:rFonts w:hint="eastAsia"/>
              </w:rPr>
              <w:t>无费用时为</w:t>
            </w:r>
            <w:r w:rsidRPr="00306BFF">
              <w:rPr>
                <w:rFonts w:hint="eastAsia"/>
              </w:rPr>
              <w:t xml:space="preserve"> 0</w:t>
            </w:r>
          </w:p>
        </w:tc>
      </w:tr>
    </w:tbl>
    <w:p w:rsidR="0051141E" w:rsidRDefault="0051141E" w:rsidP="0051141E">
      <w:pPr>
        <w:widowControl/>
        <w:spacing w:line="288" w:lineRule="auto"/>
        <w:rPr>
          <w:rFonts w:ascii="宋体" w:hAnsi="宋体"/>
        </w:rPr>
      </w:pPr>
    </w:p>
    <w:p w:rsidR="0051141E" w:rsidRPr="00C92EC0" w:rsidRDefault="0051141E" w:rsidP="0051141E">
      <w:pPr>
        <w:widowControl/>
        <w:spacing w:line="288" w:lineRule="auto"/>
        <w:rPr>
          <w:rFonts w:ascii="宋体" w:hAnsi="宋体"/>
        </w:rPr>
      </w:pPr>
      <w:r w:rsidRPr="00C92EC0">
        <w:rPr>
          <w:rFonts w:ascii="宋体" w:hAnsi="宋体" w:hint="eastAsia"/>
        </w:rPr>
        <w:t>说明：</w:t>
      </w:r>
      <w:r w:rsidRPr="00C92EC0">
        <w:rPr>
          <w:rFonts w:ascii="宋体" w:hAnsi="宋体"/>
        </w:rPr>
        <w:t xml:space="preserve"> </w:t>
      </w:r>
    </w:p>
    <w:p w:rsidR="0051141E" w:rsidRPr="00C92EC0" w:rsidRDefault="0051141E" w:rsidP="0051141E">
      <w:pPr>
        <w:widowControl/>
        <w:spacing w:line="288" w:lineRule="auto"/>
        <w:rPr>
          <w:rFonts w:ascii="宋体" w:hAnsi="宋体"/>
        </w:rPr>
      </w:pPr>
      <w:r w:rsidRPr="00C92EC0">
        <w:rPr>
          <w:rFonts w:ascii="宋体" w:hAnsi="宋体"/>
        </w:rPr>
        <w:t>1</w:t>
      </w:r>
      <w:r w:rsidRPr="00C92EC0">
        <w:rPr>
          <w:rFonts w:ascii="宋体" w:hAnsi="宋体" w:hint="eastAsia"/>
        </w:rPr>
        <w:t>）</w:t>
      </w:r>
      <w:r w:rsidRPr="00C92EC0">
        <w:rPr>
          <w:rFonts w:ascii="宋体" w:hAnsi="宋体"/>
        </w:rPr>
        <w:t xml:space="preserve">    </w:t>
      </w:r>
      <w:r w:rsidRPr="00C92EC0">
        <w:rPr>
          <w:rFonts w:ascii="宋体" w:hAnsi="宋体" w:hint="eastAsia"/>
        </w:rPr>
        <w:t>支付总金额</w:t>
      </w:r>
      <w:r w:rsidRPr="00C92EC0">
        <w:rPr>
          <w:rFonts w:ascii="宋体" w:hAnsi="宋体"/>
        </w:rPr>
        <w:t xml:space="preserve">  =  </w:t>
      </w:r>
      <w:r w:rsidRPr="00C92EC0">
        <w:rPr>
          <w:rFonts w:ascii="宋体" w:hAnsi="宋体" w:hint="eastAsia"/>
        </w:rPr>
        <w:t>全部购买商品合计总价</w:t>
      </w:r>
      <w:r w:rsidRPr="00C92EC0">
        <w:rPr>
          <w:rFonts w:ascii="宋体" w:hAnsi="宋体"/>
        </w:rPr>
        <w:t xml:space="preserve">  +  </w:t>
      </w:r>
      <w:r w:rsidRPr="00C92EC0">
        <w:rPr>
          <w:rFonts w:ascii="宋体" w:hAnsi="宋体" w:hint="eastAsia"/>
        </w:rPr>
        <w:t>全部购买商品行邮税合计总价</w:t>
      </w:r>
      <w:r w:rsidRPr="00C92EC0">
        <w:rPr>
          <w:rFonts w:ascii="宋体" w:hAnsi="宋体"/>
        </w:rPr>
        <w:t xml:space="preserve"> </w:t>
      </w:r>
      <w:r w:rsidRPr="00C92EC0">
        <w:rPr>
          <w:rFonts w:ascii="宋体" w:hAnsi="宋体"/>
        </w:rPr>
        <w:br/>
      </w:r>
      <w:r w:rsidRPr="00C92EC0">
        <w:rPr>
          <w:rFonts w:ascii="宋体" w:hAnsi="宋体"/>
        </w:rPr>
        <w:tab/>
        <w:t xml:space="preserve">+ </w:t>
      </w:r>
      <w:r w:rsidRPr="00C92EC0">
        <w:rPr>
          <w:rFonts w:ascii="宋体" w:hAnsi="宋体" w:hint="eastAsia"/>
        </w:rPr>
        <w:t>物流运费</w:t>
      </w:r>
      <w:r w:rsidRPr="00C92EC0">
        <w:rPr>
          <w:rFonts w:ascii="宋体" w:hAnsi="宋体"/>
        </w:rPr>
        <w:t xml:space="preserve">  + </w:t>
      </w:r>
      <w:r w:rsidRPr="00C92EC0">
        <w:rPr>
          <w:rFonts w:ascii="宋体" w:hAnsi="宋体" w:hint="eastAsia"/>
        </w:rPr>
        <w:t>其它费用</w:t>
      </w:r>
      <w:r w:rsidRPr="00C92EC0">
        <w:rPr>
          <w:rFonts w:ascii="宋体" w:hAnsi="宋体"/>
        </w:rPr>
        <w:t xml:space="preserve"> </w:t>
      </w:r>
    </w:p>
    <w:p w:rsidR="0051141E" w:rsidRPr="00C92EC0" w:rsidRDefault="0051141E" w:rsidP="0051141E">
      <w:pPr>
        <w:widowControl/>
        <w:spacing w:line="288" w:lineRule="auto"/>
        <w:rPr>
          <w:rFonts w:ascii="宋体" w:hAnsi="宋体"/>
        </w:rPr>
      </w:pPr>
      <w:r w:rsidRPr="00C92EC0">
        <w:rPr>
          <w:rFonts w:ascii="宋体" w:hAnsi="宋体" w:hint="eastAsia"/>
        </w:rPr>
        <w:t>即：</w:t>
      </w:r>
      <w:r>
        <w:rPr>
          <w:rFonts w:ascii="宋体" w:hAnsi="宋体"/>
        </w:rPr>
        <w:t>PayAmount = A</w:t>
      </w:r>
      <w:r w:rsidRPr="00C92EC0">
        <w:rPr>
          <w:rFonts w:ascii="宋体" w:hAnsi="宋体"/>
        </w:rPr>
        <w:t xml:space="preserve">llCargoTotalPrice + </w:t>
      </w:r>
      <w:r>
        <w:rPr>
          <w:rFonts w:ascii="宋体" w:hAnsi="宋体"/>
        </w:rPr>
        <w:t>AllCargoTotalTax + ExpressPrice + O</w:t>
      </w:r>
      <w:r w:rsidRPr="00C92EC0">
        <w:rPr>
          <w:rFonts w:ascii="宋体" w:hAnsi="宋体"/>
        </w:rPr>
        <w:t>therPrice 2</w:t>
      </w:r>
      <w:r w:rsidRPr="00C92EC0">
        <w:rPr>
          <w:rFonts w:ascii="宋体" w:hAnsi="宋体" w:hint="eastAsia"/>
        </w:rPr>
        <w:t>）</w:t>
      </w:r>
      <w:r w:rsidRPr="00C92EC0">
        <w:rPr>
          <w:rFonts w:ascii="宋体" w:hAnsi="宋体"/>
        </w:rPr>
        <w:t xml:space="preserve">    </w:t>
      </w:r>
      <w:r w:rsidRPr="00C92EC0">
        <w:rPr>
          <w:rFonts w:ascii="宋体" w:hAnsi="宋体" w:hint="eastAsia"/>
        </w:rPr>
        <w:t>每个单项商品行邮税总价的合计金额（</w:t>
      </w:r>
      <w:r>
        <w:rPr>
          <w:rFonts w:ascii="宋体" w:hAnsi="宋体"/>
        </w:rPr>
        <w:t>C</w:t>
      </w:r>
      <w:r w:rsidRPr="00C92EC0">
        <w:rPr>
          <w:rFonts w:ascii="宋体" w:hAnsi="宋体"/>
        </w:rPr>
        <w:t>argoTotalTax</w:t>
      </w:r>
      <w:r w:rsidRPr="00C92EC0">
        <w:rPr>
          <w:rFonts w:ascii="宋体" w:hAnsi="宋体" w:hint="eastAsia"/>
        </w:rPr>
        <w:t>）之和</w:t>
      </w:r>
      <w:r w:rsidRPr="00C92EC0">
        <w:rPr>
          <w:rFonts w:ascii="宋体" w:hAnsi="宋体"/>
        </w:rPr>
        <w:t xml:space="preserve">  = </w:t>
      </w:r>
      <w:r w:rsidRPr="00C92EC0">
        <w:rPr>
          <w:rFonts w:ascii="宋体" w:hAnsi="宋体" w:hint="eastAsia"/>
        </w:rPr>
        <w:t>全部购买</w:t>
      </w:r>
      <w:r w:rsidRPr="00C92EC0">
        <w:rPr>
          <w:rFonts w:ascii="宋体" w:hAnsi="宋体"/>
        </w:rPr>
        <w:t xml:space="preserve"> </w:t>
      </w:r>
      <w:r w:rsidRPr="00C92EC0">
        <w:rPr>
          <w:rFonts w:ascii="宋体" w:hAnsi="宋体"/>
        </w:rPr>
        <w:br/>
      </w:r>
      <w:r w:rsidRPr="00C92EC0">
        <w:rPr>
          <w:rFonts w:ascii="宋体" w:hAnsi="宋体"/>
        </w:rPr>
        <w:tab/>
      </w:r>
      <w:r w:rsidRPr="00C92EC0">
        <w:rPr>
          <w:rFonts w:ascii="宋体" w:hAnsi="宋体" w:hint="eastAsia"/>
        </w:rPr>
        <w:t>商品行邮税合计总价（</w:t>
      </w:r>
      <w:r>
        <w:rPr>
          <w:rFonts w:ascii="宋体" w:hAnsi="宋体"/>
        </w:rPr>
        <w:t>A</w:t>
      </w:r>
      <w:r w:rsidRPr="00C92EC0">
        <w:rPr>
          <w:rFonts w:ascii="宋体" w:hAnsi="宋体"/>
        </w:rPr>
        <w:t>llCargoTotalTax</w:t>
      </w:r>
      <w:r w:rsidRPr="00C92EC0">
        <w:rPr>
          <w:rFonts w:ascii="宋体" w:hAnsi="宋体" w:hint="eastAsia"/>
        </w:rPr>
        <w:t>）</w:t>
      </w:r>
      <w:r w:rsidRPr="00C92EC0">
        <w:rPr>
          <w:rFonts w:ascii="宋体" w:hAnsi="宋体"/>
        </w:rPr>
        <w:t xml:space="preserve"> </w:t>
      </w:r>
    </w:p>
    <w:p w:rsidR="0051141E" w:rsidRPr="00C92EC0" w:rsidRDefault="0051141E" w:rsidP="0051141E">
      <w:pPr>
        <w:widowControl/>
        <w:spacing w:line="288" w:lineRule="auto"/>
        <w:rPr>
          <w:rFonts w:ascii="宋体" w:hAnsi="宋体"/>
        </w:rPr>
      </w:pPr>
      <w:r w:rsidRPr="00C92EC0">
        <w:rPr>
          <w:rFonts w:ascii="宋体" w:hAnsi="宋体"/>
        </w:rPr>
        <w:t>3</w:t>
      </w:r>
      <w:r w:rsidRPr="00C92EC0">
        <w:rPr>
          <w:rFonts w:ascii="宋体" w:hAnsi="宋体" w:hint="eastAsia"/>
        </w:rPr>
        <w:t>）</w:t>
      </w:r>
      <w:r w:rsidRPr="00C92EC0">
        <w:rPr>
          <w:rFonts w:ascii="宋体" w:hAnsi="宋体"/>
        </w:rPr>
        <w:t xml:space="preserve">    </w:t>
      </w:r>
      <w:r w:rsidRPr="00C92EC0">
        <w:rPr>
          <w:rFonts w:ascii="宋体" w:hAnsi="宋体" w:hint="eastAsia"/>
        </w:rPr>
        <w:t>单项购买商品总价</w:t>
      </w:r>
      <w:r w:rsidRPr="00C92EC0">
        <w:rPr>
          <w:rFonts w:ascii="宋体" w:hAnsi="宋体"/>
        </w:rPr>
        <w:t xml:space="preserve">  = </w:t>
      </w:r>
      <w:r w:rsidRPr="00C92EC0">
        <w:rPr>
          <w:rFonts w:ascii="宋体" w:hAnsi="宋体" w:hint="eastAsia"/>
        </w:rPr>
        <w:t>单项购买商品单价</w:t>
      </w:r>
      <w:r w:rsidRPr="00C92EC0">
        <w:rPr>
          <w:rFonts w:ascii="宋体" w:hAnsi="宋体"/>
        </w:rPr>
        <w:t xml:space="preserve">  * </w:t>
      </w:r>
      <w:r w:rsidRPr="00C92EC0">
        <w:rPr>
          <w:rFonts w:ascii="宋体" w:hAnsi="宋体" w:hint="eastAsia"/>
        </w:rPr>
        <w:t>单项购买商品数量</w:t>
      </w:r>
      <w:r w:rsidRPr="00C92EC0">
        <w:rPr>
          <w:rFonts w:ascii="宋体" w:hAnsi="宋体"/>
        </w:rPr>
        <w:t xml:space="preserve"> </w:t>
      </w:r>
    </w:p>
    <w:p w:rsidR="0051141E" w:rsidRPr="00C92EC0" w:rsidRDefault="0051141E" w:rsidP="0051141E">
      <w:pPr>
        <w:widowControl/>
        <w:spacing w:line="288" w:lineRule="auto"/>
        <w:rPr>
          <w:rFonts w:ascii="宋体" w:hAnsi="宋体"/>
        </w:rPr>
      </w:pPr>
      <w:r w:rsidRPr="00C92EC0">
        <w:rPr>
          <w:rFonts w:ascii="宋体" w:hAnsi="宋体" w:hint="eastAsia"/>
        </w:rPr>
        <w:t>即：</w:t>
      </w:r>
      <w:r>
        <w:rPr>
          <w:rFonts w:ascii="宋体" w:hAnsi="宋体"/>
        </w:rPr>
        <w:t>CargoTotalPrice  = CargoUnitPrice  * C</w:t>
      </w:r>
      <w:r w:rsidRPr="00C92EC0">
        <w:rPr>
          <w:rFonts w:ascii="宋体" w:hAnsi="宋体"/>
        </w:rPr>
        <w:t xml:space="preserve">argoNum </w:t>
      </w:r>
    </w:p>
    <w:p w:rsidR="007B7D42" w:rsidRDefault="007B7D42" w:rsidP="007F0EC8">
      <w:pPr>
        <w:widowControl/>
        <w:spacing w:line="288" w:lineRule="auto"/>
        <w:rPr>
          <w:rFonts w:ascii="宋体" w:hAnsi="宋体"/>
        </w:rPr>
      </w:pPr>
    </w:p>
    <w:p w:rsidR="005A46DF" w:rsidRPr="00D17DAC" w:rsidRDefault="00DD36D8" w:rsidP="0051141E">
      <w:pPr>
        <w:pStyle w:val="30"/>
        <w:pageBreakBefore/>
        <w:ind w:leftChars="0" w:left="0"/>
      </w:pPr>
      <w:r w:rsidRPr="00D17DAC">
        <w:rPr>
          <w:rFonts w:hint="eastAsia"/>
        </w:rPr>
        <w:lastRenderedPageBreak/>
        <w:t>3.3</w:t>
      </w:r>
      <w:r w:rsidR="005A46DF" w:rsidRPr="00D17DAC">
        <w:rPr>
          <w:rFonts w:hint="eastAsia"/>
        </w:rPr>
        <w:t>.2 接口</w:t>
      </w:r>
      <w:r w:rsidR="0051141E">
        <w:rPr>
          <w:rFonts w:hint="eastAsia"/>
        </w:rPr>
        <w:t>4</w:t>
      </w:r>
      <w:r w:rsidR="005A46DF" w:rsidRPr="00D17DAC">
        <w:rPr>
          <w:rFonts w:hint="eastAsia"/>
        </w:rPr>
        <w:t>——出库</w:t>
      </w:r>
      <w:r w:rsidR="0051141E">
        <w:rPr>
          <w:rFonts w:hint="eastAsia"/>
        </w:rPr>
        <w:t>确认</w:t>
      </w:r>
      <w:r w:rsidR="005A46DF" w:rsidRPr="00D17DAC">
        <w:rPr>
          <w:rFonts w:hint="eastAsia"/>
        </w:rPr>
        <w:t>接口</w:t>
      </w:r>
    </w:p>
    <w:p w:rsidR="005A46DF" w:rsidRDefault="005A46DF" w:rsidP="005A46DF">
      <w:r>
        <w:rPr>
          <w:rFonts w:hint="eastAsia"/>
        </w:rPr>
        <w:t>接口类型：跨境通账册对接系统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＞</w:t>
      </w:r>
      <w:r>
        <w:rPr>
          <w:rFonts w:hint="eastAsia"/>
        </w:rPr>
        <w:t xml:space="preserve"> WMS</w:t>
      </w:r>
    </w:p>
    <w:p w:rsidR="005A46DF" w:rsidRDefault="005A46DF" w:rsidP="005A46DF"/>
    <w:p w:rsidR="005A46DF" w:rsidRPr="005819F7" w:rsidRDefault="005A46DF" w:rsidP="005A46DF">
      <w:r>
        <w:rPr>
          <w:rFonts w:hint="eastAsia"/>
        </w:rPr>
        <w:t>数据接口由</w:t>
      </w:r>
      <w:r w:rsidR="0051141E">
        <w:rPr>
          <w:rFonts w:hint="eastAsia"/>
        </w:rPr>
        <w:t>WMS</w:t>
      </w:r>
      <w:r>
        <w:rPr>
          <w:rFonts w:hint="eastAsia"/>
        </w:rPr>
        <w:t>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5A46DF" w:rsidTr="000561CB">
        <w:tc>
          <w:tcPr>
            <w:tcW w:w="8102" w:type="dxa"/>
            <w:gridSpan w:val="4"/>
            <w:shd w:val="clear" w:color="auto" w:fill="BFBFBF" w:themeFill="background1" w:themeFillShade="BF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5A46DF" w:rsidTr="000561CB">
        <w:tc>
          <w:tcPr>
            <w:tcW w:w="1248" w:type="dxa"/>
          </w:tcPr>
          <w:p w:rsidR="005A46DF" w:rsidRPr="00C92EC0" w:rsidRDefault="005A46DF" w:rsidP="000561CB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</w:p>
        </w:tc>
      </w:tr>
      <w:tr w:rsidR="005A46DF" w:rsidTr="000561CB">
        <w:tc>
          <w:tcPr>
            <w:tcW w:w="1248" w:type="dxa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</w:p>
        </w:tc>
      </w:tr>
      <w:tr w:rsidR="005A46DF" w:rsidTr="000561CB">
        <w:tc>
          <w:tcPr>
            <w:tcW w:w="1248" w:type="dxa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5A46DF" w:rsidRPr="00C92EC0" w:rsidRDefault="005A46DF" w:rsidP="000561CB">
            <w:pPr>
              <w:jc w:val="left"/>
              <w:rPr>
                <w:rFonts w:ascii="宋体" w:hAnsi="宋体"/>
              </w:rPr>
            </w:pPr>
          </w:p>
        </w:tc>
      </w:tr>
      <w:tr w:rsidR="005A46DF" w:rsidTr="000561CB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5A46DF" w:rsidTr="000561CB">
        <w:tc>
          <w:tcPr>
            <w:tcW w:w="1248" w:type="dxa"/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5A46DF" w:rsidTr="000561CB">
        <w:tc>
          <w:tcPr>
            <w:tcW w:w="1248" w:type="dxa"/>
          </w:tcPr>
          <w:p w:rsidR="005A46DF" w:rsidRDefault="005A46DF" w:rsidP="000561CB">
            <w:pPr>
              <w:jc w:val="left"/>
            </w:pPr>
          </w:p>
        </w:tc>
        <w:tc>
          <w:tcPr>
            <w:tcW w:w="3402" w:type="dxa"/>
          </w:tcPr>
          <w:p w:rsidR="005A46DF" w:rsidRDefault="005A46DF" w:rsidP="000561CB">
            <w:pPr>
              <w:jc w:val="left"/>
            </w:pPr>
          </w:p>
        </w:tc>
        <w:tc>
          <w:tcPr>
            <w:tcW w:w="1134" w:type="dxa"/>
          </w:tcPr>
          <w:p w:rsidR="005A46DF" w:rsidRDefault="005A46DF" w:rsidP="000561CB"/>
        </w:tc>
        <w:tc>
          <w:tcPr>
            <w:tcW w:w="2318" w:type="dxa"/>
          </w:tcPr>
          <w:p w:rsidR="005A46DF" w:rsidRDefault="005A46DF" w:rsidP="000561CB">
            <w:pPr>
              <w:jc w:val="left"/>
            </w:pPr>
          </w:p>
        </w:tc>
      </w:tr>
      <w:tr w:rsidR="005A46DF" w:rsidTr="000561CB">
        <w:tc>
          <w:tcPr>
            <w:tcW w:w="8102" w:type="dxa"/>
            <w:gridSpan w:val="4"/>
            <w:shd w:val="clear" w:color="auto" w:fill="BFBFBF" w:themeFill="background1" w:themeFillShade="BF"/>
          </w:tcPr>
          <w:p w:rsidR="005A46DF" w:rsidRDefault="005A46DF" w:rsidP="000561CB">
            <w:pPr>
              <w:jc w:val="left"/>
            </w:pPr>
            <w:r>
              <w:rPr>
                <w:rFonts w:hint="eastAsia"/>
              </w:rPr>
              <w:t>响应体</w:t>
            </w:r>
          </w:p>
        </w:tc>
      </w:tr>
      <w:tr w:rsidR="005A46DF" w:rsidTr="000561CB">
        <w:tc>
          <w:tcPr>
            <w:tcW w:w="8102" w:type="dxa"/>
            <w:gridSpan w:val="4"/>
          </w:tcPr>
          <w:p w:rsidR="005A46DF" w:rsidRDefault="005A46DF" w:rsidP="000561CB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</w:p>
        </w:tc>
      </w:tr>
    </w:tbl>
    <w:p w:rsidR="005A46DF" w:rsidRDefault="005A46DF" w:rsidP="005A46DF"/>
    <w:p w:rsidR="005A46DF" w:rsidRDefault="005A46DF" w:rsidP="005A46DF">
      <w:r>
        <w:t>接口信息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1561"/>
        <w:gridCol w:w="2076"/>
        <w:gridCol w:w="1801"/>
        <w:gridCol w:w="1256"/>
        <w:gridCol w:w="1720"/>
      </w:tblGrid>
      <w:tr w:rsidR="008564DC" w:rsidTr="00CD6BFB">
        <w:tc>
          <w:tcPr>
            <w:tcW w:w="15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64DC" w:rsidRDefault="008564DC" w:rsidP="00CD6BFB">
            <w:pPr>
              <w:jc w:val="left"/>
            </w:pPr>
            <w:r>
              <w:t>是否可空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564DC" w:rsidTr="00CD6BFB">
        <w:tc>
          <w:tcPr>
            <w:tcW w:w="156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MerchantOrderId</w:t>
            </w:r>
          </w:p>
          <w:p w:rsidR="008564DC" w:rsidRPr="00261C61" w:rsidRDefault="008564DC" w:rsidP="00CD6BFB"/>
        </w:tc>
        <w:tc>
          <w:tcPr>
            <w:tcW w:w="180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电商订单号</w:t>
            </w:r>
          </w:p>
        </w:tc>
        <w:tc>
          <w:tcPr>
            <w:tcW w:w="1256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字符串，只允许使用字母、数字、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_,</w:t>
            </w:r>
            <w:r>
              <w:rPr>
                <w:rFonts w:hint="eastAsia"/>
              </w:rPr>
              <w:t>并以字母或数字开头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每商家提交的订单号，必须在自身账户交易中唯</w:t>
            </w:r>
          </w:p>
          <w:p w:rsidR="008564DC" w:rsidRPr="00826484" w:rsidRDefault="008564DC" w:rsidP="00CD6BFB">
            <w:pPr>
              <w:jc w:val="left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建议使用日期（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 xml:space="preserve">+8 </w:t>
            </w:r>
            <w:r>
              <w:rPr>
                <w:rFonts w:hint="eastAsia"/>
              </w:rPr>
              <w:t>位任意数字，一共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</w:tc>
      </w:tr>
      <w:tr w:rsidR="008564DC" w:rsidTr="00CD6BFB">
        <w:tc>
          <w:tcPr>
            <w:tcW w:w="156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shd w:val="clear" w:color="auto" w:fill="FFFFFF" w:themeFill="background1"/>
          </w:tcPr>
          <w:p w:rsidR="008564DC" w:rsidRDefault="008564DC" w:rsidP="00CD6BFB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80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256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8564DC" w:rsidRPr="00BE73B9" w:rsidRDefault="008564DC" w:rsidP="00CD6BFB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720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</w:tr>
      <w:tr w:rsidR="008564DC" w:rsidTr="00CD6BFB">
        <w:tc>
          <w:tcPr>
            <w:tcW w:w="156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6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801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56" w:type="dxa"/>
            <w:shd w:val="clear" w:color="auto" w:fill="FFFFFF" w:themeFill="background1"/>
          </w:tcPr>
          <w:p w:rsidR="008564DC" w:rsidRDefault="008564DC" w:rsidP="00CD6BFB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20" w:type="dxa"/>
            <w:shd w:val="clear" w:color="auto" w:fill="FFFFFF" w:themeFill="background1"/>
          </w:tcPr>
          <w:p w:rsidR="0051141E" w:rsidRDefault="0051141E" w:rsidP="00CD6BF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出库确认</w:t>
            </w:r>
          </w:p>
          <w:p w:rsidR="008564DC" w:rsidRDefault="008564DC" w:rsidP="00CD6BFB">
            <w:pPr>
              <w:jc w:val="left"/>
            </w:pP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出库失败</w:t>
            </w:r>
          </w:p>
        </w:tc>
      </w:tr>
      <w:tr w:rsidR="005E442E" w:rsidTr="00CD6BFB">
        <w:trPr>
          <w:ins w:id="87" w:author="Wang Ronghui" w:date="2014-12-02T09:33:00Z"/>
        </w:trPr>
        <w:tc>
          <w:tcPr>
            <w:tcW w:w="1561" w:type="dxa"/>
            <w:shd w:val="clear" w:color="auto" w:fill="FFFFFF" w:themeFill="background1"/>
          </w:tcPr>
          <w:p w:rsidR="005E442E" w:rsidRDefault="005E442E" w:rsidP="00CD6BFB">
            <w:pPr>
              <w:jc w:val="left"/>
              <w:rPr>
                <w:ins w:id="88" w:author="Wang Ronghui" w:date="2014-12-02T09:33:00Z"/>
              </w:rPr>
            </w:pPr>
            <w:ins w:id="89" w:author="Wang Ronghui" w:date="2014-12-02T09:33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2076" w:type="dxa"/>
            <w:shd w:val="clear" w:color="auto" w:fill="FFFFFF" w:themeFill="background1"/>
          </w:tcPr>
          <w:p w:rsidR="005E442E" w:rsidRDefault="005E442E" w:rsidP="00CD6BFB">
            <w:pPr>
              <w:jc w:val="left"/>
              <w:rPr>
                <w:ins w:id="90" w:author="Wang Ronghui" w:date="2014-12-02T09:33:00Z"/>
              </w:rPr>
            </w:pPr>
            <w:ins w:id="91" w:author="Wang Ronghui" w:date="2014-12-02T09:33:00Z">
              <w:r>
                <w:rPr>
                  <w:rFonts w:hint="eastAsia"/>
                </w:rPr>
                <w:t>CommitTime</w:t>
              </w:r>
            </w:ins>
          </w:p>
        </w:tc>
        <w:tc>
          <w:tcPr>
            <w:tcW w:w="1801" w:type="dxa"/>
            <w:shd w:val="clear" w:color="auto" w:fill="FFFFFF" w:themeFill="background1"/>
          </w:tcPr>
          <w:p w:rsidR="005E442E" w:rsidRDefault="005E442E" w:rsidP="00CD6BFB">
            <w:pPr>
              <w:jc w:val="left"/>
              <w:rPr>
                <w:ins w:id="92" w:author="Wang Ronghui" w:date="2014-12-02T09:33:00Z"/>
              </w:rPr>
            </w:pPr>
            <w:ins w:id="93" w:author="Wang Ronghui" w:date="2014-12-02T09:33:00Z">
              <w:r>
                <w:rPr>
                  <w:rFonts w:hint="eastAsia"/>
                </w:rPr>
                <w:t>String(20)</w:t>
              </w:r>
            </w:ins>
          </w:p>
        </w:tc>
        <w:tc>
          <w:tcPr>
            <w:tcW w:w="1256" w:type="dxa"/>
            <w:shd w:val="clear" w:color="auto" w:fill="FFFFFF" w:themeFill="background1"/>
          </w:tcPr>
          <w:p w:rsidR="005E442E" w:rsidRDefault="005E442E" w:rsidP="00CD6BFB">
            <w:pPr>
              <w:jc w:val="left"/>
              <w:rPr>
                <w:ins w:id="94" w:author="Wang Ronghui" w:date="2014-12-02T09:33:00Z"/>
              </w:rPr>
            </w:pPr>
            <w:ins w:id="95" w:author="Wang Ronghui" w:date="2014-12-02T09:33:00Z">
              <w:r>
                <w:rPr>
                  <w:rFonts w:hint="eastAsia"/>
                </w:rPr>
                <w:t>必选</w:t>
              </w:r>
            </w:ins>
          </w:p>
        </w:tc>
        <w:tc>
          <w:tcPr>
            <w:tcW w:w="1720" w:type="dxa"/>
            <w:shd w:val="clear" w:color="auto" w:fill="FFFFFF" w:themeFill="background1"/>
          </w:tcPr>
          <w:p w:rsidR="005E442E" w:rsidRDefault="005E442E" w:rsidP="00CD6BFB">
            <w:pPr>
              <w:jc w:val="left"/>
              <w:rPr>
                <w:ins w:id="96" w:author="Wang Ronghui" w:date="2014-12-02T09:33:00Z"/>
              </w:rPr>
            </w:pPr>
            <w:ins w:id="97" w:author="Wang Ronghui" w:date="2014-12-02T09:33:00Z">
              <w:r>
                <w:rPr>
                  <w:rFonts w:hint="eastAsia"/>
                </w:rPr>
                <w:t>数字串，一共</w:t>
              </w:r>
              <w:r>
                <w:rPr>
                  <w:rFonts w:hint="eastAsia"/>
                </w:rPr>
                <w:t xml:space="preserve"> 14 </w:t>
              </w:r>
              <w:r>
                <w:rPr>
                  <w:rFonts w:hint="eastAsia"/>
                </w:rPr>
                <w:t>位格式为：年</w:t>
              </w:r>
              <w:r>
                <w:rPr>
                  <w:rFonts w:hint="eastAsia"/>
                </w:rPr>
                <w:t xml:space="preserve">[4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 xml:space="preserve">[2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日</w:t>
              </w:r>
              <w:r>
                <w:rPr>
                  <w:rFonts w:hint="eastAsia"/>
                </w:rPr>
                <w:t xml:space="preserve">[2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 xml:space="preserve">[2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分</w:t>
              </w:r>
              <w:r>
                <w:rPr>
                  <w:rFonts w:hint="eastAsia"/>
                </w:rPr>
                <w:t xml:space="preserve">[2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秒</w:t>
              </w:r>
              <w:r>
                <w:rPr>
                  <w:rFonts w:hint="eastAsia"/>
                </w:rPr>
                <w:t xml:space="preserve">[2 </w:t>
              </w:r>
              <w:r>
                <w:rPr>
                  <w:rFonts w:hint="eastAsia"/>
                </w:rPr>
                <w:t>位</w:t>
              </w:r>
              <w:r>
                <w:rPr>
                  <w:rFonts w:hint="eastAsia"/>
                </w:rPr>
                <w:t xml:space="preserve">] </w:t>
              </w:r>
              <w:r>
                <w:rPr>
                  <w:rFonts w:hint="eastAsia"/>
                </w:rPr>
                <w:t>例如：</w:t>
              </w:r>
              <w:r>
                <w:rPr>
                  <w:rFonts w:hint="eastAsia"/>
                </w:rPr>
                <w:t>20071117020101</w:t>
              </w:r>
            </w:ins>
          </w:p>
        </w:tc>
      </w:tr>
      <w:tr w:rsidR="005E442E" w:rsidTr="00CD6BFB">
        <w:tc>
          <w:tcPr>
            <w:tcW w:w="1561" w:type="dxa"/>
            <w:shd w:val="clear" w:color="auto" w:fill="FFFFFF" w:themeFill="background1"/>
          </w:tcPr>
          <w:p w:rsidR="005E442E" w:rsidRDefault="005E442E" w:rsidP="00CD6BFB">
            <w:pPr>
              <w:jc w:val="left"/>
            </w:pPr>
            <w:del w:id="98" w:author="Wang Ronghui" w:date="2014-12-02T09:33:00Z">
              <w:r w:rsidDel="005E442E">
                <w:rPr>
                  <w:rFonts w:hint="eastAsia"/>
                </w:rPr>
                <w:delText>4</w:delText>
              </w:r>
            </w:del>
            <w:ins w:id="99" w:author="Wang Ronghui" w:date="2014-12-02T09:33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2076" w:type="dxa"/>
            <w:shd w:val="clear" w:color="auto" w:fill="FFFFFF" w:themeFill="background1"/>
          </w:tcPr>
          <w:p w:rsidR="005E442E" w:rsidRDefault="005E442E" w:rsidP="00CD6BFB">
            <w:pPr>
              <w:jc w:val="left"/>
            </w:pPr>
            <w:r>
              <w:rPr>
                <w:rStyle w:val="high-light-bg4"/>
                <w:rFonts w:ascii="Arial" w:hAnsi="Arial" w:cs="Arial"/>
              </w:rPr>
              <w:t>Remarks</w:t>
            </w:r>
          </w:p>
        </w:tc>
        <w:tc>
          <w:tcPr>
            <w:tcW w:w="1801" w:type="dxa"/>
            <w:shd w:val="clear" w:color="auto" w:fill="FFFFFF" w:themeFill="background1"/>
          </w:tcPr>
          <w:p w:rsidR="005E442E" w:rsidRDefault="005E442E" w:rsidP="00CD6BFB">
            <w:pPr>
              <w:jc w:val="left"/>
            </w:pPr>
            <w:r>
              <w:t>备注</w:t>
            </w:r>
          </w:p>
        </w:tc>
        <w:tc>
          <w:tcPr>
            <w:tcW w:w="1256" w:type="dxa"/>
            <w:shd w:val="clear" w:color="auto" w:fill="FFFFFF" w:themeFill="background1"/>
          </w:tcPr>
          <w:p w:rsidR="005E442E" w:rsidRDefault="005E442E" w:rsidP="00CD6BFB">
            <w:pPr>
              <w:jc w:val="left"/>
            </w:pPr>
          </w:p>
        </w:tc>
        <w:tc>
          <w:tcPr>
            <w:tcW w:w="1720" w:type="dxa"/>
            <w:shd w:val="clear" w:color="auto" w:fill="FFFFFF" w:themeFill="background1"/>
          </w:tcPr>
          <w:p w:rsidR="005E442E" w:rsidRDefault="005E442E" w:rsidP="00CD6BFB">
            <w:pPr>
              <w:jc w:val="left"/>
            </w:pPr>
            <w:r>
              <w:rPr>
                <w:rFonts w:hint="eastAsia"/>
              </w:rPr>
              <w:t>字符串，说明订单通关失败的原</w:t>
            </w:r>
            <w:r>
              <w:rPr>
                <w:rFonts w:hint="eastAsia"/>
              </w:rPr>
              <w:lastRenderedPageBreak/>
              <w:t>因。转线下操作的意见。</w:t>
            </w:r>
          </w:p>
        </w:tc>
      </w:tr>
    </w:tbl>
    <w:p w:rsidR="005A46DF" w:rsidRDefault="005A46DF" w:rsidP="007F0EC8">
      <w:pPr>
        <w:widowControl/>
        <w:spacing w:line="288" w:lineRule="auto"/>
        <w:rPr>
          <w:rFonts w:ascii="宋体" w:hAnsi="宋体"/>
        </w:rPr>
      </w:pPr>
    </w:p>
    <w:p w:rsidR="008564DC" w:rsidRDefault="008564DC" w:rsidP="007F0EC8">
      <w:pPr>
        <w:widowControl/>
        <w:spacing w:line="288" w:lineRule="auto"/>
        <w:rPr>
          <w:rFonts w:ascii="宋体" w:hAnsi="宋体"/>
        </w:rPr>
      </w:pPr>
    </w:p>
    <w:p w:rsidR="00AD1893" w:rsidRPr="000E08BC" w:rsidRDefault="00AD1893" w:rsidP="00AD1893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3.</w:t>
      </w:r>
      <w:r w:rsidR="0051141E">
        <w:rPr>
          <w:rFonts w:ascii="Times New Roman" w:hAnsi="Times New Roman" w:cs="Times New Roman" w:hint="eastAsia"/>
          <w:bCs/>
          <w:color w:val="000000"/>
          <w:sz w:val="30"/>
          <w:szCs w:val="30"/>
        </w:rPr>
        <w:t>4</w:t>
      </w:r>
      <w:r w:rsidRPr="006C23E3">
        <w:rPr>
          <w:rFonts w:ascii="Times New Roman" w:hAnsi="Times New Roman" w:cs="Times New Roman" w:hint="eastAsia"/>
          <w:bCs/>
          <w:color w:val="000000"/>
          <w:sz w:val="30"/>
          <w:szCs w:val="30"/>
        </w:rPr>
        <w:t xml:space="preserve"> </w:t>
      </w:r>
      <w:r w:rsidR="0051141E">
        <w:rPr>
          <w:rFonts w:ascii="Times New Roman" w:hAnsi="Times New Roman" w:cs="Times New Roman" w:hint="eastAsia"/>
          <w:bCs/>
          <w:color w:val="000000"/>
          <w:sz w:val="30"/>
          <w:szCs w:val="30"/>
        </w:rPr>
        <w:t>损溢</w:t>
      </w:r>
      <w:r>
        <w:rPr>
          <w:rFonts w:ascii="Times New Roman" w:hAnsi="Times New Roman" w:cs="Times New Roman" w:hint="eastAsia"/>
          <w:bCs/>
          <w:color w:val="000000"/>
          <w:sz w:val="30"/>
          <w:szCs w:val="30"/>
        </w:rPr>
        <w:t>管理</w:t>
      </w:r>
    </w:p>
    <w:p w:rsidR="00AD1893" w:rsidRPr="0051141E" w:rsidRDefault="00AD1893" w:rsidP="0051141E">
      <w:pPr>
        <w:pStyle w:val="30"/>
        <w:ind w:leftChars="0" w:left="0"/>
      </w:pPr>
      <w:r w:rsidRPr="0051141E">
        <w:rPr>
          <w:rFonts w:hint="eastAsia"/>
        </w:rPr>
        <w:t>3.5.1 接口</w:t>
      </w:r>
      <w:r w:rsidR="0051141E" w:rsidRPr="0051141E">
        <w:rPr>
          <w:rFonts w:hint="eastAsia"/>
        </w:rPr>
        <w:t>5</w:t>
      </w:r>
      <w:r w:rsidRPr="0051141E">
        <w:rPr>
          <w:rFonts w:hint="eastAsia"/>
        </w:rPr>
        <w:t>——</w:t>
      </w:r>
      <w:r w:rsidR="00644B0C" w:rsidRPr="0051141E">
        <w:rPr>
          <w:rFonts w:hint="eastAsia"/>
        </w:rPr>
        <w:t>损溢</w:t>
      </w:r>
      <w:r w:rsidR="00A36DB9" w:rsidRPr="0051141E">
        <w:rPr>
          <w:rFonts w:hint="eastAsia"/>
        </w:rPr>
        <w:t>发送</w:t>
      </w:r>
      <w:r w:rsidRPr="0051141E">
        <w:rPr>
          <w:rFonts w:hint="eastAsia"/>
        </w:rPr>
        <w:t>接口</w:t>
      </w:r>
    </w:p>
    <w:p w:rsidR="00A818B4" w:rsidRPr="000E08BC" w:rsidRDefault="00A818B4" w:rsidP="00A818B4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接口类型：</w:t>
      </w:r>
      <w:r w:rsidR="009034B8">
        <w:rPr>
          <w:rFonts w:hint="eastAsia"/>
        </w:rPr>
        <w:t xml:space="preserve"> </w:t>
      </w:r>
      <w:r>
        <w:rPr>
          <w:rFonts w:hint="eastAsia"/>
        </w:rPr>
        <w:t xml:space="preserve">WMS </w:t>
      </w:r>
      <w:r>
        <w:rPr>
          <w:rFonts w:ascii="宋体" w:eastAsia="宋体" w:hAnsi="宋体" w:hint="eastAsia"/>
        </w:rPr>
        <w:t xml:space="preserve">＞ </w:t>
      </w:r>
      <w:r>
        <w:rPr>
          <w:rFonts w:hint="eastAsia"/>
        </w:rPr>
        <w:t>跨境通账册对接系统</w:t>
      </w:r>
    </w:p>
    <w:p w:rsidR="00A818B4" w:rsidRDefault="00A818B4" w:rsidP="00A818B4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接口由跨境通提供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A818B4" w:rsidTr="000561CB">
        <w:tc>
          <w:tcPr>
            <w:tcW w:w="8102" w:type="dxa"/>
            <w:gridSpan w:val="4"/>
            <w:shd w:val="clear" w:color="auto" w:fill="BFBFBF" w:themeFill="background1" w:themeFillShade="BF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A818B4" w:rsidTr="000561CB">
        <w:tc>
          <w:tcPr>
            <w:tcW w:w="1248" w:type="dxa"/>
          </w:tcPr>
          <w:p w:rsidR="00A818B4" w:rsidRPr="00C92EC0" w:rsidRDefault="00A818B4" w:rsidP="000561CB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</w:p>
        </w:tc>
      </w:tr>
      <w:tr w:rsidR="00A818B4" w:rsidTr="000561CB">
        <w:tc>
          <w:tcPr>
            <w:tcW w:w="1248" w:type="dxa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POST</w:t>
            </w:r>
          </w:p>
        </w:tc>
      </w:tr>
      <w:tr w:rsidR="00A818B4" w:rsidTr="000561CB">
        <w:tc>
          <w:tcPr>
            <w:tcW w:w="1248" w:type="dxa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A818B4" w:rsidRPr="00C92EC0" w:rsidRDefault="00A818B4" w:rsidP="000561C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响应体(json)</w:t>
            </w:r>
          </w:p>
        </w:tc>
      </w:tr>
      <w:tr w:rsidR="00A818B4" w:rsidTr="000561CB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A818B4" w:rsidTr="000561CB">
        <w:tc>
          <w:tcPr>
            <w:tcW w:w="1248" w:type="dxa"/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A818B4" w:rsidTr="000561CB">
        <w:tc>
          <w:tcPr>
            <w:tcW w:w="1248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3402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A818B4" w:rsidRDefault="00A818B4" w:rsidP="000561CB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A818B4" w:rsidRDefault="00A818B4" w:rsidP="000561CB">
            <w:pPr>
              <w:jc w:val="left"/>
            </w:pPr>
          </w:p>
        </w:tc>
      </w:tr>
      <w:tr w:rsidR="00A818B4" w:rsidTr="000561CB">
        <w:tc>
          <w:tcPr>
            <w:tcW w:w="1248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3402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接口规范》</w:t>
            </w:r>
          </w:p>
        </w:tc>
        <w:tc>
          <w:tcPr>
            <w:tcW w:w="1134" w:type="dxa"/>
          </w:tcPr>
          <w:p w:rsidR="00A818B4" w:rsidRDefault="00A818B4" w:rsidP="000561CB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A818B4" w:rsidTr="000561CB">
        <w:tc>
          <w:tcPr>
            <w:tcW w:w="1248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orderData</w:t>
            </w:r>
          </w:p>
        </w:tc>
        <w:tc>
          <w:tcPr>
            <w:tcW w:w="3402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格式的订单状态数据</w:t>
            </w:r>
          </w:p>
        </w:tc>
        <w:tc>
          <w:tcPr>
            <w:tcW w:w="1134" w:type="dxa"/>
          </w:tcPr>
          <w:p w:rsidR="00A818B4" w:rsidRDefault="00A818B4" w:rsidP="000561CB">
            <w:r>
              <w:rPr>
                <w:rFonts w:hint="eastAsia"/>
              </w:rPr>
              <w:t>Y</w:t>
            </w:r>
          </w:p>
        </w:tc>
        <w:tc>
          <w:tcPr>
            <w:tcW w:w="2318" w:type="dxa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参见订单信息描述</w:t>
            </w:r>
          </w:p>
        </w:tc>
      </w:tr>
      <w:tr w:rsidR="00A818B4" w:rsidTr="000561CB">
        <w:tc>
          <w:tcPr>
            <w:tcW w:w="8102" w:type="dxa"/>
            <w:gridSpan w:val="4"/>
            <w:shd w:val="clear" w:color="auto" w:fill="BFBFBF" w:themeFill="background1" w:themeFillShade="BF"/>
          </w:tcPr>
          <w:p w:rsidR="00A818B4" w:rsidRDefault="00A818B4" w:rsidP="000561CB">
            <w:pPr>
              <w:jc w:val="left"/>
            </w:pPr>
            <w:r>
              <w:rPr>
                <w:rFonts w:hint="eastAsia"/>
              </w:rPr>
              <w:t>响应体（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818B4" w:rsidTr="000561CB">
        <w:tc>
          <w:tcPr>
            <w:tcW w:w="8102" w:type="dxa"/>
            <w:gridSpan w:val="4"/>
          </w:tcPr>
          <w:p w:rsidR="00E12A65" w:rsidRDefault="00E12A65" w:rsidP="00E12A65">
            <w:pPr>
              <w:tabs>
                <w:tab w:val="left" w:pos="3484"/>
              </w:tabs>
              <w:autoSpaceDE w:val="0"/>
              <w:autoSpaceDN w:val="0"/>
              <w:adjustRightInd w:val="0"/>
              <w:spacing w:before="71" w:line="241" w:lineRule="exact"/>
              <w:jc w:val="left"/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code: xxx;</w:t>
            </w:r>
          </w:p>
          <w:p w:rsidR="00E12A65" w:rsidRDefault="00E12A65" w:rsidP="00E12A65">
            <w:pPr>
              <w:tabs>
                <w:tab w:val="left" w:pos="3904"/>
              </w:tabs>
              <w:autoSpaceDE w:val="0"/>
              <w:autoSpaceDN w:val="0"/>
              <w:adjustRightInd w:val="0"/>
              <w:spacing w:before="76" w:line="241" w:lineRule="exact"/>
              <w:jc w:val="left"/>
              <w:rPr>
                <w:rFonts w:ascii="宋体" w:eastAsia="宋体" w:hAnsi="Calibri" w:cs="宋体"/>
                <w:color w:val="000000"/>
                <w:spacing w:val="-4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pacing w:val="-4"/>
                <w:kern w:val="0"/>
                <w:szCs w:val="21"/>
              </w:rPr>
              <w:t>desc</w:t>
            </w:r>
            <w:r>
              <w:rPr>
                <w:rFonts w:ascii="Calibri" w:eastAsia="宋体" w:hAnsi="Calibri" w:cs="Calibri"/>
                <w:color w:val="000000"/>
                <w:spacing w:val="-4"/>
                <w:kern w:val="0"/>
                <w:szCs w:val="21"/>
              </w:rPr>
              <w:t>: xxx;</w:t>
            </w:r>
          </w:p>
          <w:p w:rsidR="00E12A65" w:rsidRDefault="00E12A65" w:rsidP="000561CB">
            <w:pPr>
              <w:widowControl/>
              <w:jc w:val="left"/>
              <w:rPr>
                <w:rFonts w:ascii="Calibri" w:eastAsia="宋体" w:hAnsi="Calibri" w:cs="Calibri" w:hint="eastAsia"/>
                <w:color w:val="000000"/>
                <w:spacing w:val="-4"/>
                <w:kern w:val="0"/>
                <w:szCs w:val="21"/>
              </w:rPr>
            </w:pPr>
          </w:p>
          <w:p w:rsidR="00A818B4" w:rsidRDefault="00421B42" w:rsidP="000561CB">
            <w:pPr>
              <w:widowControl/>
              <w:jc w:val="left"/>
            </w:pPr>
            <w:r>
              <w:rPr>
                <w:rFonts w:ascii="Calibri" w:eastAsia="宋体" w:hAnsi="Calibri" w:cs="Calibri" w:hint="eastAsia"/>
                <w:color w:val="000000"/>
                <w:spacing w:val="-4"/>
                <w:kern w:val="0"/>
                <w:szCs w:val="21"/>
              </w:rPr>
              <w:t>返回</w:t>
            </w:r>
            <w:r w:rsidR="009034B8">
              <w:rPr>
                <w:rFonts w:hint="eastAsia"/>
              </w:rPr>
              <w:t>损溢</w:t>
            </w:r>
            <w:r>
              <w:rPr>
                <w:rFonts w:hint="eastAsia"/>
              </w:rPr>
              <w:t>处理状态</w:t>
            </w:r>
          </w:p>
        </w:tc>
      </w:tr>
    </w:tbl>
    <w:p w:rsidR="00A818B4" w:rsidRDefault="00A818B4" w:rsidP="00A818B4">
      <w:pPr>
        <w:widowControl/>
        <w:spacing w:line="288" w:lineRule="auto"/>
        <w:rPr>
          <w:rFonts w:ascii="宋体" w:hAnsi="宋体"/>
        </w:rPr>
      </w:pPr>
    </w:p>
    <w:p w:rsidR="009034B8" w:rsidRDefault="009034B8" w:rsidP="009034B8">
      <w:pPr>
        <w:widowControl/>
        <w:spacing w:line="288" w:lineRule="auto"/>
        <w:rPr>
          <w:rFonts w:ascii="宋体" w:hAnsi="宋体"/>
        </w:rPr>
      </w:pPr>
    </w:p>
    <w:p w:rsidR="009034B8" w:rsidRDefault="009034B8" w:rsidP="009034B8">
      <w:r>
        <w:t>接口信息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1458"/>
        <w:gridCol w:w="2216"/>
        <w:gridCol w:w="1679"/>
        <w:gridCol w:w="1193"/>
        <w:gridCol w:w="1868"/>
      </w:tblGrid>
      <w:tr w:rsidR="009034B8" w:rsidTr="00B8301C"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Pr="00C5074D" w:rsidRDefault="009034B8" w:rsidP="00B8301C">
            <w:pPr>
              <w:jc w:val="left"/>
              <w:rPr>
                <w:rFonts w:ascii="黑体" w:eastAsia="黑体" w:hAnsi="黑体"/>
              </w:rPr>
            </w:pPr>
            <w:r w:rsidRPr="00C5074D">
              <w:rPr>
                <w:rFonts w:ascii="黑体" w:eastAsia="黑体" w:hAnsi="黑体" w:hint="eastAsia"/>
              </w:rPr>
              <w:t>损溢发送接口</w:t>
            </w:r>
            <w:r>
              <w:rPr>
                <w:rFonts w:ascii="黑体" w:eastAsia="黑体" w:hAnsi="黑体" w:hint="eastAsia"/>
              </w:rPr>
              <w:t>Method</w:t>
            </w:r>
            <w:r w:rsidRPr="00C5074D">
              <w:rPr>
                <w:rFonts w:ascii="黑体" w:eastAsia="黑体" w:hAnsi="黑体" w:hint="eastAsia"/>
              </w:rPr>
              <w:t>：</w:t>
            </w:r>
            <w:r w:rsidRPr="00C5074D">
              <w:rPr>
                <w:rFonts w:ascii="黑体" w:eastAsia="黑体" w:hAnsi="黑体"/>
              </w:rPr>
              <w:t>causticExcessive</w:t>
            </w:r>
          </w:p>
        </w:tc>
      </w:tr>
      <w:tr w:rsidR="009034B8" w:rsidTr="00B8301C">
        <w:tc>
          <w:tcPr>
            <w:tcW w:w="14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Default="009034B8" w:rsidP="00B8301C">
            <w:pPr>
              <w:jc w:val="left"/>
            </w:pPr>
            <w:r>
              <w:t>是否可空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034B8" w:rsidTr="00B8301C">
        <w:tc>
          <w:tcPr>
            <w:tcW w:w="1458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16" w:type="dxa"/>
            <w:shd w:val="clear" w:color="auto" w:fill="FFFFFF" w:themeFill="background1"/>
          </w:tcPr>
          <w:p w:rsidR="009034B8" w:rsidRDefault="009034B8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679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193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9034B8" w:rsidRPr="00BE73B9" w:rsidRDefault="009034B8" w:rsidP="00B8301C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868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</w:tr>
      <w:tr w:rsidR="009034B8" w:rsidTr="00B8301C">
        <w:tc>
          <w:tcPr>
            <w:tcW w:w="1458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216" w:type="dxa"/>
            <w:shd w:val="clear" w:color="auto" w:fill="FFFFFF" w:themeFill="background1"/>
          </w:tcPr>
          <w:p w:rsidR="009034B8" w:rsidRPr="003B68B8" w:rsidRDefault="009034B8" w:rsidP="00B8301C">
            <w:pPr>
              <w:jc w:val="left"/>
              <w:rPr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Warehouse</w:t>
            </w:r>
            <w:r>
              <w:rPr>
                <w:rStyle w:val="high-light-bg4"/>
                <w:rFonts w:ascii="Arial" w:hAnsi="Arial" w:cs="Arial" w:hint="eastAsia"/>
              </w:rPr>
              <w:t>ReduceID</w:t>
            </w:r>
          </w:p>
        </w:tc>
        <w:tc>
          <w:tcPr>
            <w:tcW w:w="1679" w:type="dxa"/>
            <w:shd w:val="clear" w:color="auto" w:fill="FFFFFF" w:themeFill="background1"/>
          </w:tcPr>
          <w:p w:rsidR="009034B8" w:rsidRDefault="005E68C1" w:rsidP="00B8301C">
            <w:pPr>
              <w:jc w:val="left"/>
            </w:pPr>
            <w:r>
              <w:rPr>
                <w:rFonts w:hint="eastAsia"/>
              </w:rPr>
              <w:t>损溢</w:t>
            </w:r>
            <w:r w:rsidR="009034B8">
              <w:rPr>
                <w:rFonts w:hint="eastAsia"/>
              </w:rPr>
              <w:t>信息</w:t>
            </w:r>
            <w:r w:rsidR="009034B8">
              <w:rPr>
                <w:rFonts w:hint="eastAsia"/>
              </w:rPr>
              <w:t>ID</w:t>
            </w:r>
          </w:p>
        </w:tc>
        <w:tc>
          <w:tcPr>
            <w:tcW w:w="1193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9034B8" w:rsidRDefault="009034B8" w:rsidP="00B8301C">
            <w:pPr>
              <w:jc w:val="left"/>
            </w:pPr>
            <w:r>
              <w:rPr>
                <w:rFonts w:hint="eastAsia"/>
              </w:rPr>
              <w:t>字符串，发生</w:t>
            </w:r>
            <w:r w:rsidR="005E68C1">
              <w:rPr>
                <w:rFonts w:hint="eastAsia"/>
              </w:rPr>
              <w:t>损溢</w:t>
            </w:r>
            <w:r>
              <w:rPr>
                <w:rFonts w:hint="eastAsia"/>
              </w:rPr>
              <w:t>状态信息</w:t>
            </w:r>
            <w:r>
              <w:rPr>
                <w:rFonts w:hint="eastAsia"/>
              </w:rPr>
              <w:t>ID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SEND_TIME</w:t>
            </w:r>
            <w:r>
              <w:rPr>
                <w:rFonts w:hint="eastAsia"/>
              </w:rPr>
              <w:t>字段，</w:t>
            </w:r>
            <w:r w:rsidRPr="00CE59AC">
              <w:rPr>
                <w:rFonts w:hint="eastAsia"/>
              </w:rPr>
              <w:t>数字串，一共</w:t>
            </w:r>
            <w:r w:rsidRPr="00CE59AC">
              <w:rPr>
                <w:rFonts w:hint="eastAsia"/>
              </w:rPr>
              <w:t xml:space="preserve"> 14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 xml:space="preserve"> </w:t>
            </w:r>
            <w:r w:rsidRPr="00CE59AC">
              <w:rPr>
                <w:rFonts w:hint="eastAsia"/>
              </w:rPr>
              <w:t>格式为：年</w:t>
            </w:r>
            <w:r w:rsidRPr="00CE59AC">
              <w:rPr>
                <w:rFonts w:hint="eastAsia"/>
              </w:rPr>
              <w:t xml:space="preserve">[4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月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日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时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分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秒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lastRenderedPageBreak/>
              <w:t>位</w:t>
            </w:r>
            <w:r w:rsidRPr="00CE59AC">
              <w:rPr>
                <w:rFonts w:hint="eastAsia"/>
              </w:rPr>
              <w:t xml:space="preserve">] </w:t>
            </w:r>
            <w:r w:rsidRPr="00CE59AC">
              <w:rPr>
                <w:rFonts w:hint="eastAsia"/>
              </w:rPr>
              <w:t>例如：</w:t>
            </w:r>
            <w:r w:rsidRPr="00CE59AC">
              <w:rPr>
                <w:rFonts w:hint="eastAsia"/>
              </w:rPr>
              <w:t>20071117020101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字符串，商品编号是商品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的唯一编号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LostNum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损溢</w:t>
            </w:r>
            <w:r>
              <w:t>数量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对应</w:t>
            </w:r>
            <w:r w:rsidRPr="00EA3DD6">
              <w:t>LOSS_PROFIT_QTY</w:t>
            </w:r>
            <w:r>
              <w:rPr>
                <w:rFonts w:hint="eastAsia"/>
              </w:rPr>
              <w:t>字段，</w:t>
            </w:r>
            <w:r>
              <w:t>数值</w:t>
            </w:r>
          </w:p>
          <w:p w:rsidR="00DA0D1C" w:rsidDel="007D3439" w:rsidRDefault="00DA0D1C" w:rsidP="00B8301C">
            <w:pPr>
              <w:jc w:val="left"/>
              <w:rPr>
                <w:del w:id="100" w:author="Wang Ronghui" w:date="2014-12-02T09:50:00Z"/>
              </w:rPr>
            </w:pPr>
            <w:del w:id="101" w:author="Wang Ronghui" w:date="2014-12-02T09:50:00Z">
              <w:r w:rsidDel="007D3439">
                <w:rPr>
                  <w:rFonts w:hint="eastAsia"/>
                </w:rPr>
                <w:delText>--</w:delText>
              </w:r>
              <w:r w:rsidDel="007D3439">
                <w:rPr>
                  <w:rFonts w:hint="eastAsia"/>
                </w:rPr>
                <w:delText>负数表示损</w:delText>
              </w:r>
            </w:del>
          </w:p>
          <w:p w:rsidR="00DA0D1C" w:rsidRDefault="00DA0D1C" w:rsidP="00B8301C">
            <w:pPr>
              <w:jc w:val="left"/>
            </w:pPr>
            <w:del w:id="102" w:author="Wang Ronghui" w:date="2014-12-02T09:50:00Z">
              <w:r w:rsidDel="007D3439">
                <w:rPr>
                  <w:rFonts w:hint="eastAsia"/>
                </w:rPr>
                <w:delText>--</w:delText>
              </w:r>
              <w:r w:rsidDel="007D3439">
                <w:rPr>
                  <w:rFonts w:hint="eastAsia"/>
                </w:rPr>
                <w:delText>正数表示溢</w:delText>
              </w:r>
            </w:del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损溢类型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对应</w:t>
            </w:r>
            <w:r w:rsidRPr="00EA3DD6">
              <w:t>LOSS_PROFIT_TYPE</w:t>
            </w:r>
            <w:r>
              <w:rPr>
                <w:rFonts w:hint="eastAsia"/>
              </w:rPr>
              <w:t>字段</w:t>
            </w:r>
          </w:p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损</w:t>
            </w:r>
          </w:p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溢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Units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单位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字符串，商品单位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bookmarkStart w:id="103" w:name="_Hlk393792508"/>
            <w:r>
              <w:rPr>
                <w:rFonts w:hint="eastAsia"/>
              </w:rPr>
              <w:t>8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Style w:val="high-light-bg4"/>
                <w:rFonts w:ascii="Arial" w:hAnsi="Arial" w:cs="Arial"/>
              </w:rPr>
              <w:t>Remarks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备注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字符串，说明发生损溢的原因</w:t>
            </w:r>
          </w:p>
        </w:tc>
      </w:tr>
      <w:bookmarkEnd w:id="103"/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Default="00DA0D1C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Responsibility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t>损溢责任方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del w:id="104" w:author="Wang Ronghui" w:date="2014-12-01T17:26:00Z">
              <w:r w:rsidDel="0024382E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868" w:type="dxa"/>
            <w:shd w:val="clear" w:color="auto" w:fill="FFFFFF" w:themeFill="background1"/>
          </w:tcPr>
          <w:p w:rsidR="00DA0D1C" w:rsidRDefault="00DA0D1C" w:rsidP="00B8301C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DA0D1C" w:rsidTr="00B8301C">
        <w:tc>
          <w:tcPr>
            <w:tcW w:w="1458" w:type="dxa"/>
            <w:shd w:val="clear" w:color="auto" w:fill="FFFFFF" w:themeFill="background1"/>
          </w:tcPr>
          <w:p w:rsidR="00DA0D1C" w:rsidRPr="00EB57E2" w:rsidRDefault="00DA0D1C" w:rsidP="00B8301C">
            <w:pPr>
              <w:jc w:val="left"/>
            </w:pPr>
            <w:r w:rsidRPr="00EB57E2">
              <w:rPr>
                <w:rFonts w:hint="eastAsia"/>
              </w:rPr>
              <w:t>10</w:t>
            </w:r>
          </w:p>
        </w:tc>
        <w:tc>
          <w:tcPr>
            <w:tcW w:w="2216" w:type="dxa"/>
            <w:shd w:val="clear" w:color="auto" w:fill="FFFFFF" w:themeFill="background1"/>
          </w:tcPr>
          <w:p w:rsidR="00DA0D1C" w:rsidRPr="00EB57E2" w:rsidRDefault="00DA0D1C" w:rsidP="009034B8">
            <w:pPr>
              <w:jc w:val="left"/>
            </w:pPr>
            <w:r>
              <w:rPr>
                <w:rFonts w:hint="eastAsia"/>
              </w:rPr>
              <w:t>W</w:t>
            </w:r>
            <w:r w:rsidRPr="00EB57E2">
              <w:rPr>
                <w:rFonts w:hint="eastAsia"/>
              </w:rPr>
              <w:t>arehouse</w:t>
            </w:r>
            <w:r>
              <w:rPr>
                <w:rFonts w:hint="eastAsia"/>
              </w:rPr>
              <w:t>ID</w:t>
            </w:r>
          </w:p>
        </w:tc>
        <w:tc>
          <w:tcPr>
            <w:tcW w:w="1679" w:type="dxa"/>
            <w:shd w:val="clear" w:color="auto" w:fill="FFFFFF" w:themeFill="background1"/>
          </w:tcPr>
          <w:p w:rsidR="00DA0D1C" w:rsidRPr="00EB57E2" w:rsidRDefault="00DA0D1C" w:rsidP="00B8301C">
            <w:pPr>
              <w:jc w:val="left"/>
            </w:pPr>
            <w:r w:rsidRPr="00EB57E2">
              <w:rPr>
                <w:rFonts w:hint="eastAsia"/>
              </w:rPr>
              <w:t>仓库</w:t>
            </w:r>
            <w:r w:rsidRPr="00EB57E2">
              <w:rPr>
                <w:rFonts w:hint="eastAsia"/>
              </w:rPr>
              <w:t>ID</w:t>
            </w:r>
          </w:p>
        </w:tc>
        <w:tc>
          <w:tcPr>
            <w:tcW w:w="1193" w:type="dxa"/>
            <w:shd w:val="clear" w:color="auto" w:fill="FFFFFF" w:themeFill="background1"/>
          </w:tcPr>
          <w:p w:rsidR="00DA0D1C" w:rsidRPr="00EB57E2" w:rsidRDefault="00DA0D1C" w:rsidP="00B8301C">
            <w:pPr>
              <w:jc w:val="left"/>
            </w:pPr>
          </w:p>
        </w:tc>
        <w:tc>
          <w:tcPr>
            <w:tcW w:w="1868" w:type="dxa"/>
            <w:shd w:val="clear" w:color="auto" w:fill="FFFFFF" w:themeFill="background1"/>
          </w:tcPr>
          <w:p w:rsidR="00DA0D1C" w:rsidRPr="00EB57E2" w:rsidRDefault="00E7055E" w:rsidP="00B8301C">
            <w:pPr>
              <w:jc w:val="left"/>
            </w:pPr>
            <w:ins w:id="105" w:author="Wang Ronghui" w:date="2014-12-01T17:25:00Z">
              <w:r>
                <w:rPr>
                  <w:rFonts w:hint="eastAsia"/>
                </w:rPr>
                <w:t>字符串</w:t>
              </w:r>
            </w:ins>
            <w:del w:id="106" w:author="Wang Ronghui" w:date="2014-12-01T17:25:00Z">
              <w:r w:rsidR="00DA0D1C" w:rsidRPr="00EB57E2" w:rsidDel="00E7055E">
                <w:rPr>
                  <w:rFonts w:hint="eastAsia"/>
                </w:rPr>
                <w:delText>数值</w:delText>
              </w:r>
            </w:del>
          </w:p>
        </w:tc>
      </w:tr>
    </w:tbl>
    <w:p w:rsidR="009034B8" w:rsidRDefault="009034B8" w:rsidP="009034B8">
      <w:pPr>
        <w:widowControl/>
        <w:spacing w:line="288" w:lineRule="auto"/>
        <w:rPr>
          <w:rFonts w:ascii="宋体" w:hAnsi="宋体"/>
        </w:rPr>
      </w:pPr>
    </w:p>
    <w:p w:rsidR="00CB5BAE" w:rsidRDefault="00CB5BAE" w:rsidP="00CB5BAE">
      <w:pPr>
        <w:widowControl/>
        <w:spacing w:line="288" w:lineRule="auto"/>
        <w:rPr>
          <w:rFonts w:ascii="宋体" w:hAnsi="宋体"/>
        </w:rPr>
      </w:pPr>
    </w:p>
    <w:p w:rsidR="00E962AD" w:rsidRPr="0051141E" w:rsidRDefault="00E962AD" w:rsidP="0051141E">
      <w:pPr>
        <w:pStyle w:val="30"/>
        <w:ind w:leftChars="0" w:left="0"/>
      </w:pPr>
      <w:r w:rsidRPr="0051141E">
        <w:rPr>
          <w:rFonts w:hint="eastAsia"/>
        </w:rPr>
        <w:t>3.5.2 接口</w:t>
      </w:r>
      <w:r w:rsidR="0051141E" w:rsidRPr="0051141E">
        <w:rPr>
          <w:rFonts w:hint="eastAsia"/>
        </w:rPr>
        <w:t>6</w:t>
      </w:r>
      <w:r w:rsidRPr="0051141E">
        <w:rPr>
          <w:rFonts w:hint="eastAsia"/>
        </w:rPr>
        <w:t>——</w:t>
      </w:r>
      <w:r w:rsidR="00644B0C" w:rsidRPr="0051141E">
        <w:rPr>
          <w:rFonts w:hint="eastAsia"/>
        </w:rPr>
        <w:t>损溢</w:t>
      </w:r>
      <w:r w:rsidRPr="0051141E">
        <w:rPr>
          <w:rFonts w:hint="eastAsia"/>
        </w:rPr>
        <w:t>确认接口</w:t>
      </w:r>
    </w:p>
    <w:p w:rsidR="00A36DB9" w:rsidRDefault="00A36DB9" w:rsidP="00A36DB9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接口类型：</w:t>
      </w:r>
      <w:r>
        <w:rPr>
          <w:rFonts w:hint="eastAsia"/>
        </w:rPr>
        <w:t>跨境通账册对接系统</w:t>
      </w:r>
      <w:r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 xml:space="preserve">＞ </w:t>
      </w:r>
      <w:r>
        <w:rPr>
          <w:rFonts w:hint="eastAsia"/>
        </w:rPr>
        <w:t>WMS</w:t>
      </w:r>
    </w:p>
    <w:p w:rsidR="00E962AD" w:rsidRPr="0040224A" w:rsidRDefault="00E962AD" w:rsidP="00CB5BAE">
      <w:pPr>
        <w:widowControl/>
        <w:spacing w:line="288" w:lineRule="auto"/>
        <w:rPr>
          <w:rFonts w:ascii="宋体" w:hAnsi="宋体"/>
        </w:rPr>
      </w:pPr>
    </w:p>
    <w:p w:rsidR="0040224A" w:rsidRPr="005819F7" w:rsidRDefault="0040224A" w:rsidP="0040224A">
      <w:r>
        <w:rPr>
          <w:rFonts w:hint="eastAsia"/>
        </w:rPr>
        <w:t>数据接口由</w:t>
      </w:r>
      <w:r w:rsidR="009034B8">
        <w:rPr>
          <w:rFonts w:hint="eastAsia"/>
        </w:rPr>
        <w:t>WMS</w:t>
      </w:r>
      <w:r>
        <w:rPr>
          <w:rFonts w:hint="eastAsia"/>
        </w:rPr>
        <w:t>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40224A" w:rsidTr="00826CAB">
        <w:tc>
          <w:tcPr>
            <w:tcW w:w="8102" w:type="dxa"/>
            <w:gridSpan w:val="4"/>
            <w:shd w:val="clear" w:color="auto" w:fill="BFBFBF" w:themeFill="background1" w:themeFillShade="BF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40224A" w:rsidTr="00826CAB">
        <w:tc>
          <w:tcPr>
            <w:tcW w:w="1248" w:type="dxa"/>
          </w:tcPr>
          <w:p w:rsidR="0040224A" w:rsidRPr="00C92EC0" w:rsidRDefault="0040224A" w:rsidP="00826CAB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</w:p>
        </w:tc>
      </w:tr>
      <w:tr w:rsidR="0040224A" w:rsidTr="00826CAB">
        <w:tc>
          <w:tcPr>
            <w:tcW w:w="1248" w:type="dxa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</w:p>
        </w:tc>
      </w:tr>
      <w:tr w:rsidR="0040224A" w:rsidTr="00826CAB">
        <w:tc>
          <w:tcPr>
            <w:tcW w:w="1248" w:type="dxa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返回方式</w:t>
            </w:r>
          </w:p>
        </w:tc>
        <w:tc>
          <w:tcPr>
            <w:tcW w:w="6854" w:type="dxa"/>
            <w:gridSpan w:val="3"/>
          </w:tcPr>
          <w:p w:rsidR="0040224A" w:rsidRPr="00C92EC0" w:rsidRDefault="0040224A" w:rsidP="00826CAB">
            <w:pPr>
              <w:jc w:val="left"/>
              <w:rPr>
                <w:rFonts w:ascii="宋体" w:hAnsi="宋体"/>
              </w:rPr>
            </w:pPr>
          </w:p>
        </w:tc>
      </w:tr>
      <w:tr w:rsidR="0040224A" w:rsidTr="00826CAB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40224A" w:rsidTr="00826CAB">
        <w:tc>
          <w:tcPr>
            <w:tcW w:w="1248" w:type="dxa"/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40224A" w:rsidTr="00826CAB">
        <w:tc>
          <w:tcPr>
            <w:tcW w:w="1248" w:type="dxa"/>
          </w:tcPr>
          <w:p w:rsidR="0040224A" w:rsidRDefault="0040224A" w:rsidP="00826CAB">
            <w:pPr>
              <w:jc w:val="left"/>
            </w:pPr>
          </w:p>
        </w:tc>
        <w:tc>
          <w:tcPr>
            <w:tcW w:w="3402" w:type="dxa"/>
          </w:tcPr>
          <w:p w:rsidR="0040224A" w:rsidRDefault="0040224A" w:rsidP="00826CAB">
            <w:pPr>
              <w:jc w:val="left"/>
            </w:pPr>
          </w:p>
        </w:tc>
        <w:tc>
          <w:tcPr>
            <w:tcW w:w="1134" w:type="dxa"/>
          </w:tcPr>
          <w:p w:rsidR="0040224A" w:rsidRDefault="0040224A" w:rsidP="00826CAB"/>
        </w:tc>
        <w:tc>
          <w:tcPr>
            <w:tcW w:w="2318" w:type="dxa"/>
          </w:tcPr>
          <w:p w:rsidR="0040224A" w:rsidRDefault="0040224A" w:rsidP="00826CAB">
            <w:pPr>
              <w:jc w:val="left"/>
            </w:pPr>
          </w:p>
        </w:tc>
      </w:tr>
      <w:tr w:rsidR="0040224A" w:rsidTr="00826CAB">
        <w:tc>
          <w:tcPr>
            <w:tcW w:w="8102" w:type="dxa"/>
            <w:gridSpan w:val="4"/>
            <w:shd w:val="clear" w:color="auto" w:fill="BFBFBF" w:themeFill="background1" w:themeFillShade="BF"/>
          </w:tcPr>
          <w:p w:rsidR="0040224A" w:rsidRDefault="0040224A" w:rsidP="00826CAB">
            <w:pPr>
              <w:jc w:val="left"/>
            </w:pPr>
            <w:r>
              <w:rPr>
                <w:rFonts w:hint="eastAsia"/>
              </w:rPr>
              <w:t>响应体</w:t>
            </w:r>
          </w:p>
        </w:tc>
      </w:tr>
      <w:tr w:rsidR="0040224A" w:rsidTr="00826CAB">
        <w:tc>
          <w:tcPr>
            <w:tcW w:w="8102" w:type="dxa"/>
            <w:gridSpan w:val="4"/>
          </w:tcPr>
          <w:p w:rsidR="0040224A" w:rsidRDefault="0040224A" w:rsidP="00826CAB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</w:p>
        </w:tc>
      </w:tr>
    </w:tbl>
    <w:p w:rsidR="00F873E6" w:rsidRDefault="00F873E6" w:rsidP="00F873E6">
      <w:pPr>
        <w:widowControl/>
        <w:spacing w:line="288" w:lineRule="auto"/>
        <w:rPr>
          <w:rFonts w:ascii="宋体" w:hAnsi="宋体"/>
        </w:rPr>
      </w:pPr>
    </w:p>
    <w:p w:rsidR="00F873E6" w:rsidRDefault="00F873E6" w:rsidP="00F873E6">
      <w:r>
        <w:t>接口信息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1512"/>
        <w:gridCol w:w="2216"/>
        <w:gridCol w:w="1741"/>
        <w:gridCol w:w="1226"/>
        <w:gridCol w:w="1719"/>
      </w:tblGrid>
      <w:tr w:rsidR="00F873E6" w:rsidTr="00B8301C">
        <w:tc>
          <w:tcPr>
            <w:tcW w:w="15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73E6" w:rsidRDefault="00F873E6" w:rsidP="00B8301C">
            <w:pPr>
              <w:jc w:val="left"/>
            </w:pPr>
            <w:r>
              <w:t>是否可空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  <w:p w:rsidR="00F873E6" w:rsidRPr="00BE73B9" w:rsidRDefault="00F873E6" w:rsidP="00B8301C">
            <w:pPr>
              <w:tabs>
                <w:tab w:val="left" w:pos="60"/>
              </w:tabs>
            </w:pPr>
            <w:r>
              <w:tab/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字符串，企业对应</w:t>
            </w:r>
            <w:r>
              <w:rPr>
                <w:rFonts w:hint="eastAsia"/>
              </w:rPr>
              <w:t>KJT</w:t>
            </w:r>
            <w:r>
              <w:rPr>
                <w:rFonts w:hint="eastAsia"/>
              </w:rPr>
              <w:t>系统的企业编码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Pr="003B68B8" w:rsidRDefault="00F873E6" w:rsidP="00B8301C">
            <w:pPr>
              <w:jc w:val="left"/>
              <w:rPr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Warehouse</w:t>
            </w:r>
            <w:r>
              <w:rPr>
                <w:rStyle w:val="high-light-bg4"/>
                <w:rFonts w:ascii="Arial" w:hAnsi="Arial" w:cs="Arial" w:hint="eastAsia"/>
              </w:rPr>
              <w:t>ReduceID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损溢信息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字符串，发生损溢状态信息</w:t>
            </w:r>
            <w:r>
              <w:rPr>
                <w:rFonts w:hint="eastAsia"/>
              </w:rPr>
              <w:t>ID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 w:rsidRPr="00CE59AC">
              <w:rPr>
                <w:rFonts w:hint="eastAsia"/>
              </w:rPr>
              <w:t>数字串，一共</w:t>
            </w:r>
            <w:r w:rsidRPr="00CE59AC">
              <w:rPr>
                <w:rFonts w:hint="eastAsia"/>
              </w:rPr>
              <w:t xml:space="preserve"> 14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 xml:space="preserve"> </w:t>
            </w:r>
            <w:r w:rsidRPr="00CE59AC">
              <w:rPr>
                <w:rFonts w:hint="eastAsia"/>
              </w:rPr>
              <w:t>格式为：年</w:t>
            </w:r>
            <w:r w:rsidRPr="00CE59AC">
              <w:rPr>
                <w:rFonts w:hint="eastAsia"/>
              </w:rPr>
              <w:t xml:space="preserve">[4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月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日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时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分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>]</w:t>
            </w:r>
            <w:r w:rsidRPr="00CE59AC">
              <w:rPr>
                <w:rFonts w:hint="eastAsia"/>
              </w:rPr>
              <w:t>秒</w:t>
            </w:r>
            <w:r w:rsidRPr="00CE59AC">
              <w:rPr>
                <w:rFonts w:hint="eastAsia"/>
              </w:rPr>
              <w:t xml:space="preserve">[2 </w:t>
            </w:r>
            <w:r w:rsidRPr="00CE59AC">
              <w:rPr>
                <w:rFonts w:hint="eastAsia"/>
              </w:rPr>
              <w:t>位</w:t>
            </w:r>
            <w:r w:rsidRPr="00CE59AC">
              <w:rPr>
                <w:rFonts w:hint="eastAsia"/>
              </w:rPr>
              <w:t xml:space="preserve">] </w:t>
            </w:r>
            <w:r w:rsidRPr="00CE59AC">
              <w:rPr>
                <w:rFonts w:hint="eastAsia"/>
              </w:rPr>
              <w:t>例如：</w:t>
            </w:r>
            <w:r w:rsidRPr="00CE59AC">
              <w:rPr>
                <w:rFonts w:hint="eastAsia"/>
              </w:rPr>
              <w:t>20071117020101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字符串，商品编号是商品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的唯一编号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LostNum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损溢确认</w:t>
            </w:r>
            <w:r>
              <w:t>数量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对应</w:t>
            </w:r>
            <w:r w:rsidRPr="00054826">
              <w:t>final_qty</w:t>
            </w:r>
            <w:r>
              <w:rPr>
                <w:rFonts w:hint="eastAsia"/>
              </w:rPr>
              <w:t>字段，</w:t>
            </w:r>
            <w:r>
              <w:t>数值</w:t>
            </w:r>
          </w:p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负数表示损</w:t>
            </w:r>
          </w:p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正数表示溢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损溢类型</w:t>
            </w:r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对应</w:t>
            </w:r>
            <w:r w:rsidRPr="00054826">
              <w:t>final_qty_type</w:t>
            </w:r>
            <w:r>
              <w:rPr>
                <w:rFonts w:hint="eastAsia"/>
              </w:rPr>
              <w:t>，</w:t>
            </w:r>
          </w:p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损</w:t>
            </w:r>
          </w:p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溢</w:t>
            </w:r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07" w:author="Wang Ronghui" w:date="2014-12-01T17:32:00Z">
              <w:r w:rsidDel="00D87AA9">
                <w:rPr>
                  <w:rFonts w:hint="eastAsia"/>
                </w:rPr>
                <w:delText>7</w:delText>
              </w:r>
            </w:del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08" w:author="Wang Ronghui" w:date="2014-12-01T17:32:00Z">
              <w:r w:rsidDel="00D87AA9">
                <w:rPr>
                  <w:rFonts w:hint="eastAsia"/>
                </w:rPr>
                <w:delText>Units</w:delText>
              </w:r>
            </w:del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09" w:author="Wang Ronghui" w:date="2014-12-01T17:32:00Z">
              <w:r w:rsidDel="00D87AA9">
                <w:delText>单位</w:delText>
              </w:r>
            </w:del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0" w:author="Wang Ronghui" w:date="2014-12-01T17:32:00Z">
              <w:r w:rsidDel="00D87AA9">
                <w:delText>Not</w:delText>
              </w:r>
              <w:r w:rsidDel="00D87AA9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1" w:author="Wang Ronghui" w:date="2014-12-01T17:32:00Z">
              <w:r w:rsidDel="00D87AA9">
                <w:rPr>
                  <w:rFonts w:hint="eastAsia"/>
                </w:rPr>
                <w:delText>字符串，商品单位</w:delText>
              </w:r>
            </w:del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2" w:author="Wang Ronghui" w:date="2014-12-01T17:32:00Z">
              <w:r w:rsidDel="00D87AA9">
                <w:rPr>
                  <w:rFonts w:hint="eastAsia"/>
                </w:rPr>
                <w:delText>8</w:delText>
              </w:r>
            </w:del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3" w:author="Wang Ronghui" w:date="2014-12-01T17:32:00Z">
              <w:r w:rsidDel="00D87AA9">
                <w:rPr>
                  <w:rStyle w:val="high-light-bg4"/>
                  <w:rFonts w:ascii="Arial" w:hAnsi="Arial" w:cs="Arial"/>
                </w:rPr>
                <w:delText>Remarks</w:delText>
              </w:r>
            </w:del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4" w:author="Wang Ronghui" w:date="2014-12-01T17:32:00Z">
              <w:r w:rsidDel="00D87AA9">
                <w:delText>备注</w:delText>
              </w:r>
            </w:del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5" w:author="Wang Ronghui" w:date="2014-12-01T17:32:00Z">
              <w:r w:rsidDel="00D87AA9">
                <w:delText>Not</w:delText>
              </w:r>
              <w:r w:rsidDel="00D87AA9">
                <w:rPr>
                  <w:rFonts w:hint="eastAsia"/>
                </w:rPr>
                <w:delText xml:space="preserve"> Null</w:delText>
              </w:r>
            </w:del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6" w:author="Wang Ronghui" w:date="2014-12-01T17:32:00Z">
              <w:r w:rsidDel="00D87AA9">
                <w:rPr>
                  <w:rFonts w:hint="eastAsia"/>
                </w:rPr>
                <w:delText>字符串，说明发生损溢的原因</w:delText>
              </w:r>
            </w:del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7" w:author="Wang Ronghui" w:date="2014-12-01T17:32:00Z">
              <w:r w:rsidDel="00D87AA9">
                <w:rPr>
                  <w:rFonts w:hint="eastAsia"/>
                </w:rPr>
                <w:delText>9</w:delText>
              </w:r>
            </w:del>
          </w:p>
        </w:tc>
        <w:tc>
          <w:tcPr>
            <w:tcW w:w="2216" w:type="dxa"/>
            <w:shd w:val="clear" w:color="auto" w:fill="FFFFFF" w:themeFill="background1"/>
          </w:tcPr>
          <w:p w:rsidR="00F873E6" w:rsidRDefault="00F873E6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del w:id="118" w:author="Wang Ronghui" w:date="2014-12-01T17:32:00Z">
              <w:r w:rsidDel="00D87AA9">
                <w:rPr>
                  <w:rStyle w:val="high-light-bg4"/>
                  <w:rFonts w:ascii="Arial" w:hAnsi="Arial" w:cs="Arial"/>
                </w:rPr>
                <w:delText>Responsibility</w:delText>
              </w:r>
            </w:del>
          </w:p>
        </w:tc>
        <w:tc>
          <w:tcPr>
            <w:tcW w:w="1741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19" w:author="Wang Ronghui" w:date="2014-12-01T17:32:00Z">
              <w:r w:rsidDel="00D87AA9">
                <w:delText>损溢责任方</w:delText>
              </w:r>
            </w:del>
          </w:p>
        </w:tc>
        <w:tc>
          <w:tcPr>
            <w:tcW w:w="1226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20" w:author="Wang Ronghui" w:date="2014-12-01T17:32:00Z">
              <w:r w:rsidDel="00D87AA9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719" w:type="dxa"/>
            <w:shd w:val="clear" w:color="auto" w:fill="FFFFFF" w:themeFill="background1"/>
          </w:tcPr>
          <w:p w:rsidR="00F873E6" w:rsidRDefault="00F873E6" w:rsidP="00B8301C">
            <w:pPr>
              <w:jc w:val="left"/>
            </w:pPr>
            <w:del w:id="121" w:author="Wang Ronghui" w:date="2014-12-01T17:32:00Z">
              <w:r w:rsidDel="00D87AA9">
                <w:rPr>
                  <w:rFonts w:hint="eastAsia"/>
                </w:rPr>
                <w:delText>字符串</w:delText>
              </w:r>
            </w:del>
          </w:p>
        </w:tc>
      </w:tr>
      <w:tr w:rsidR="00F873E6" w:rsidTr="00B8301C">
        <w:tc>
          <w:tcPr>
            <w:tcW w:w="1512" w:type="dxa"/>
            <w:shd w:val="clear" w:color="auto" w:fill="FFFFFF" w:themeFill="background1"/>
          </w:tcPr>
          <w:p w:rsidR="00F873E6" w:rsidRPr="00C56E08" w:rsidRDefault="00F873E6" w:rsidP="00B8301C">
            <w:pPr>
              <w:jc w:val="left"/>
            </w:pPr>
            <w:del w:id="122" w:author="Wang Ronghui" w:date="2014-12-01T17:32:00Z">
              <w:r w:rsidRPr="00C56E08" w:rsidDel="00D87AA9">
                <w:rPr>
                  <w:rFonts w:hint="eastAsia"/>
                </w:rPr>
                <w:delText>10</w:delText>
              </w:r>
            </w:del>
          </w:p>
        </w:tc>
        <w:tc>
          <w:tcPr>
            <w:tcW w:w="2216" w:type="dxa"/>
            <w:shd w:val="clear" w:color="auto" w:fill="FFFFFF" w:themeFill="background1"/>
          </w:tcPr>
          <w:p w:rsidR="00F873E6" w:rsidRPr="00C56E08" w:rsidRDefault="00F873E6" w:rsidP="00B8301C">
            <w:pPr>
              <w:jc w:val="left"/>
            </w:pPr>
            <w:del w:id="123" w:author="Wang Ronghui" w:date="2014-12-01T17:32:00Z">
              <w:r w:rsidDel="00D87AA9">
                <w:rPr>
                  <w:rFonts w:hint="eastAsia"/>
                </w:rPr>
                <w:delText>W</w:delText>
              </w:r>
              <w:r w:rsidRPr="00EB57E2" w:rsidDel="00D87AA9">
                <w:rPr>
                  <w:rFonts w:hint="eastAsia"/>
                </w:rPr>
                <w:delText>arehouse</w:delText>
              </w:r>
              <w:r w:rsidDel="00D87AA9">
                <w:rPr>
                  <w:rFonts w:hint="eastAsia"/>
                </w:rPr>
                <w:delText>ID</w:delText>
              </w:r>
            </w:del>
          </w:p>
        </w:tc>
        <w:tc>
          <w:tcPr>
            <w:tcW w:w="1741" w:type="dxa"/>
            <w:shd w:val="clear" w:color="auto" w:fill="FFFFFF" w:themeFill="background1"/>
          </w:tcPr>
          <w:p w:rsidR="00F873E6" w:rsidRPr="00C56E08" w:rsidRDefault="00F873E6" w:rsidP="00B8301C">
            <w:pPr>
              <w:jc w:val="left"/>
            </w:pPr>
            <w:del w:id="124" w:author="Wang Ronghui" w:date="2014-12-01T17:32:00Z">
              <w:r w:rsidRPr="00C56E08" w:rsidDel="00D87AA9">
                <w:rPr>
                  <w:rFonts w:hint="eastAsia"/>
                </w:rPr>
                <w:delText>仓库</w:delText>
              </w:r>
              <w:r w:rsidRPr="00C56E08" w:rsidDel="00D87AA9">
                <w:rPr>
                  <w:rFonts w:hint="eastAsia"/>
                </w:rPr>
                <w:delText>ID</w:delText>
              </w:r>
            </w:del>
          </w:p>
        </w:tc>
        <w:tc>
          <w:tcPr>
            <w:tcW w:w="1226" w:type="dxa"/>
            <w:shd w:val="clear" w:color="auto" w:fill="FFFFFF" w:themeFill="background1"/>
          </w:tcPr>
          <w:p w:rsidR="00F873E6" w:rsidRPr="00C56E08" w:rsidRDefault="00F873E6" w:rsidP="00B8301C">
            <w:pPr>
              <w:jc w:val="left"/>
            </w:pPr>
          </w:p>
        </w:tc>
        <w:tc>
          <w:tcPr>
            <w:tcW w:w="1719" w:type="dxa"/>
            <w:shd w:val="clear" w:color="auto" w:fill="FFFFFF" w:themeFill="background1"/>
          </w:tcPr>
          <w:p w:rsidR="00F873E6" w:rsidRPr="00C56E08" w:rsidRDefault="00F873E6" w:rsidP="00B8301C">
            <w:pPr>
              <w:jc w:val="left"/>
            </w:pPr>
            <w:del w:id="125" w:author="Wang Ronghui" w:date="2014-12-01T17:32:00Z">
              <w:r w:rsidRPr="00C56E08" w:rsidDel="00D87AA9">
                <w:rPr>
                  <w:rFonts w:hint="eastAsia"/>
                </w:rPr>
                <w:delText>数值</w:delText>
              </w:r>
            </w:del>
          </w:p>
        </w:tc>
      </w:tr>
    </w:tbl>
    <w:p w:rsidR="00F873E6" w:rsidRDefault="00F873E6" w:rsidP="00F873E6">
      <w:pPr>
        <w:widowControl/>
        <w:spacing w:line="288" w:lineRule="auto"/>
        <w:rPr>
          <w:rFonts w:ascii="宋体" w:hAnsi="宋体"/>
        </w:rPr>
      </w:pPr>
    </w:p>
    <w:p w:rsidR="00AD1893" w:rsidRDefault="00E6119F" w:rsidP="00E6119F">
      <w:pPr>
        <w:pStyle w:val="2"/>
        <w:keepNext/>
        <w:keepLines/>
        <w:pBdr>
          <w:bottom w:val="none" w:sz="0" w:space="0" w:color="auto"/>
        </w:pBdr>
        <w:spacing w:before="260" w:after="260" w:line="416" w:lineRule="auto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E6119F">
        <w:rPr>
          <w:rFonts w:ascii="Times New Roman" w:hAnsi="Times New Roman" w:cs="Times New Roman" w:hint="eastAsia"/>
          <w:bCs/>
          <w:color w:val="000000"/>
          <w:sz w:val="30"/>
          <w:szCs w:val="30"/>
        </w:rPr>
        <w:t xml:space="preserve">3.6 </w:t>
      </w:r>
      <w:r w:rsidRPr="00E6119F">
        <w:rPr>
          <w:rFonts w:ascii="Times New Roman" w:hAnsi="Times New Roman" w:cs="Times New Roman" w:hint="eastAsia"/>
          <w:bCs/>
          <w:color w:val="000000"/>
          <w:sz w:val="30"/>
          <w:szCs w:val="30"/>
        </w:rPr>
        <w:t>其他接口</w:t>
      </w:r>
    </w:p>
    <w:p w:rsidR="00E6119F" w:rsidRPr="0051141E" w:rsidRDefault="00E6119F" w:rsidP="00C02E74">
      <w:pPr>
        <w:pStyle w:val="30"/>
        <w:ind w:leftChars="0" w:left="0" w:firstLineChars="100" w:firstLine="280"/>
      </w:pPr>
      <w:r w:rsidRPr="0051141E">
        <w:rPr>
          <w:rFonts w:hint="eastAsia"/>
        </w:rPr>
        <w:t>3.6.1 接口</w:t>
      </w:r>
      <w:r w:rsidR="0051141E">
        <w:rPr>
          <w:rFonts w:hint="eastAsia"/>
        </w:rPr>
        <w:t>7</w:t>
      </w:r>
      <w:r w:rsidRPr="0051141E">
        <w:rPr>
          <w:rFonts w:hint="eastAsia"/>
        </w:rPr>
        <w:t>——商品信息接口</w:t>
      </w:r>
    </w:p>
    <w:p w:rsidR="00EB5A2E" w:rsidRDefault="00EB5A2E" w:rsidP="00EB5A2E">
      <w:pPr>
        <w:widowControl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接口类型：</w:t>
      </w:r>
      <w:r w:rsidR="00060C13">
        <w:rPr>
          <w:rFonts w:ascii="宋体" w:hAnsi="宋体" w:hint="eastAsia"/>
        </w:rPr>
        <w:t xml:space="preserve">ECC </w:t>
      </w:r>
      <w:r>
        <w:rPr>
          <w:rFonts w:ascii="宋体" w:eastAsia="宋体" w:hAnsi="宋体" w:hint="eastAsia"/>
        </w:rPr>
        <w:t xml:space="preserve">＞ </w:t>
      </w:r>
      <w:r>
        <w:rPr>
          <w:rFonts w:hint="eastAsia"/>
        </w:rPr>
        <w:t>跨境通账册对接系统</w:t>
      </w:r>
    </w:p>
    <w:p w:rsidR="00E6119F" w:rsidRPr="00B8301C" w:rsidRDefault="003D0625" w:rsidP="00E6119F">
      <w:pPr>
        <w:rPr>
          <w:color w:val="FF0000"/>
        </w:rPr>
      </w:pPr>
      <w:r w:rsidRPr="00B8301C">
        <w:rPr>
          <w:rFonts w:hint="eastAsia"/>
          <w:color w:val="FF0000"/>
        </w:rPr>
        <w:t>插入商品表和归并关系表，初始化库存表。</w:t>
      </w:r>
    </w:p>
    <w:p w:rsidR="00A62AE2" w:rsidRPr="00B8301C" w:rsidRDefault="00B8301C" w:rsidP="00A62AE2">
      <w:pPr>
        <w:rPr>
          <w:color w:val="FF0000"/>
        </w:rPr>
      </w:pPr>
      <w:r w:rsidRPr="00B8301C">
        <w:rPr>
          <w:rFonts w:hint="eastAsia"/>
          <w:color w:val="FF0000"/>
        </w:rPr>
        <w:t>商品信息接口除了新增，应该还有修改接口。可以考虑用一个接口</w:t>
      </w:r>
    </w:p>
    <w:p w:rsidR="00B8301C" w:rsidRPr="00B8301C" w:rsidRDefault="00B8301C" w:rsidP="00A62AE2">
      <w:pPr>
        <w:rPr>
          <w:color w:val="FF0000"/>
        </w:rPr>
      </w:pPr>
      <w:r w:rsidRPr="00B8301C">
        <w:rPr>
          <w:rFonts w:hint="eastAsia"/>
          <w:color w:val="FF0000"/>
        </w:rPr>
        <w:t>针对类型为修改的接口，需要跟调用方进一步确认哪些字段允许修改，哪些字段不允许修改。</w:t>
      </w:r>
      <w:r w:rsidR="00C74559">
        <w:rPr>
          <w:rFonts w:hint="eastAsia"/>
          <w:color w:val="FF0000"/>
        </w:rPr>
        <w:t>修改的功能可以在后续再考虑。</w:t>
      </w:r>
    </w:p>
    <w:p w:rsidR="00B8301C" w:rsidRDefault="00B8301C" w:rsidP="00A62AE2"/>
    <w:p w:rsidR="00A62AE2" w:rsidRPr="005819F7" w:rsidRDefault="00A62AE2" w:rsidP="00A62AE2">
      <w:r>
        <w:rPr>
          <w:rFonts w:hint="eastAsia"/>
        </w:rPr>
        <w:t>数据接口由跨境通账册对接系统提供</w:t>
      </w:r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A62AE2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接口信息</w:t>
            </w:r>
          </w:p>
        </w:tc>
      </w:tr>
      <w:tr w:rsidR="00A62AE2" w:rsidTr="00B8301C">
        <w:tc>
          <w:tcPr>
            <w:tcW w:w="1248" w:type="dxa"/>
          </w:tcPr>
          <w:p w:rsidR="00A62AE2" w:rsidRPr="00C92EC0" w:rsidRDefault="00A62AE2" w:rsidP="00B8301C">
            <w:pPr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Endpoint</w:t>
            </w:r>
          </w:p>
        </w:tc>
        <w:tc>
          <w:tcPr>
            <w:tcW w:w="6854" w:type="dxa"/>
            <w:gridSpan w:val="3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</w:p>
        </w:tc>
      </w:tr>
      <w:tr w:rsidR="00A62AE2" w:rsidTr="00B8301C">
        <w:tc>
          <w:tcPr>
            <w:tcW w:w="1248" w:type="dxa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调用方式</w:t>
            </w:r>
          </w:p>
        </w:tc>
        <w:tc>
          <w:tcPr>
            <w:tcW w:w="6854" w:type="dxa"/>
            <w:gridSpan w:val="3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POST</w:t>
            </w:r>
          </w:p>
        </w:tc>
      </w:tr>
      <w:tr w:rsidR="00A62AE2" w:rsidTr="00B8301C">
        <w:tc>
          <w:tcPr>
            <w:tcW w:w="1248" w:type="dxa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lastRenderedPageBreak/>
              <w:t>返回方式</w:t>
            </w:r>
          </w:p>
        </w:tc>
        <w:tc>
          <w:tcPr>
            <w:tcW w:w="6854" w:type="dxa"/>
            <w:gridSpan w:val="3"/>
          </w:tcPr>
          <w:p w:rsidR="00A62AE2" w:rsidRPr="00C92EC0" w:rsidRDefault="00A62AE2" w:rsidP="00B8301C">
            <w:pPr>
              <w:jc w:val="left"/>
              <w:rPr>
                <w:rFonts w:ascii="宋体" w:hAnsi="宋体"/>
              </w:rPr>
            </w:pPr>
            <w:r w:rsidRPr="00C92EC0">
              <w:rPr>
                <w:rFonts w:ascii="宋体" w:hAnsi="宋体" w:hint="eastAsia"/>
              </w:rPr>
              <w:t>响应体(json)</w:t>
            </w:r>
          </w:p>
        </w:tc>
      </w:tr>
      <w:tr w:rsidR="00A62AE2" w:rsidTr="00B8301C"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输入参数</w:t>
            </w:r>
          </w:p>
        </w:tc>
      </w:tr>
      <w:tr w:rsidR="00A62AE2" w:rsidTr="00B8301C">
        <w:tc>
          <w:tcPr>
            <w:tcW w:w="1248" w:type="dxa"/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参数值说明</w:t>
            </w:r>
          </w:p>
        </w:tc>
      </w:tr>
      <w:tr w:rsidR="00A62AE2" w:rsidTr="00B8301C">
        <w:tc>
          <w:tcPr>
            <w:tcW w:w="1248" w:type="dxa"/>
          </w:tcPr>
          <w:p w:rsidR="00A62AE2" w:rsidRDefault="00A62AE2" w:rsidP="00B8301C">
            <w:pPr>
              <w:jc w:val="left"/>
            </w:pPr>
          </w:p>
        </w:tc>
        <w:tc>
          <w:tcPr>
            <w:tcW w:w="3402" w:type="dxa"/>
          </w:tcPr>
          <w:p w:rsidR="00A62AE2" w:rsidRDefault="00A62AE2" w:rsidP="00B8301C">
            <w:pPr>
              <w:jc w:val="left"/>
            </w:pPr>
          </w:p>
        </w:tc>
        <w:tc>
          <w:tcPr>
            <w:tcW w:w="1134" w:type="dxa"/>
          </w:tcPr>
          <w:p w:rsidR="00A62AE2" w:rsidRDefault="00A62AE2" w:rsidP="00B8301C"/>
        </w:tc>
        <w:tc>
          <w:tcPr>
            <w:tcW w:w="2318" w:type="dxa"/>
          </w:tcPr>
          <w:p w:rsidR="00A62AE2" w:rsidRDefault="00A62AE2" w:rsidP="00B8301C">
            <w:pPr>
              <w:jc w:val="left"/>
            </w:pPr>
          </w:p>
        </w:tc>
      </w:tr>
      <w:tr w:rsidR="00A62AE2" w:rsidTr="00B8301C">
        <w:tc>
          <w:tcPr>
            <w:tcW w:w="8102" w:type="dxa"/>
            <w:gridSpan w:val="4"/>
            <w:shd w:val="clear" w:color="auto" w:fill="BFBFBF" w:themeFill="background1" w:themeFillShade="BF"/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响应体</w:t>
            </w:r>
          </w:p>
        </w:tc>
      </w:tr>
      <w:tr w:rsidR="00A62AE2" w:rsidTr="00B8301C">
        <w:tc>
          <w:tcPr>
            <w:tcW w:w="8102" w:type="dxa"/>
            <w:gridSpan w:val="4"/>
          </w:tcPr>
          <w:p w:rsidR="00A62AE2" w:rsidRDefault="00A62AE2" w:rsidP="00B8301C">
            <w:pPr>
              <w:autoSpaceDE w:val="0"/>
              <w:autoSpaceDN w:val="0"/>
              <w:adjustRightInd w:val="0"/>
              <w:spacing w:before="58" w:line="241" w:lineRule="exact"/>
              <w:jc w:val="left"/>
            </w:pPr>
          </w:p>
        </w:tc>
      </w:tr>
    </w:tbl>
    <w:p w:rsidR="00A62AE2" w:rsidRDefault="00A62AE2" w:rsidP="00A62AE2"/>
    <w:p w:rsidR="00A62AE2" w:rsidRDefault="00A62AE2" w:rsidP="00A62AE2">
      <w:r>
        <w:t>接口</w:t>
      </w:r>
      <w:r>
        <w:rPr>
          <w:rFonts w:hint="eastAsia"/>
        </w:rPr>
        <w:t>参数</w:t>
      </w:r>
      <w:r>
        <w:t>信息</w:t>
      </w:r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  <w:tblPrChange w:id="126" w:author="Wang Ronghui" w:date="2014-12-04T15:27:00Z">
          <w:tblPr>
            <w:tblStyle w:val="af5"/>
            <w:tblW w:w="0" w:type="auto"/>
            <w:tblInd w:w="108" w:type="dxa"/>
            <w:shd w:val="clear" w:color="auto" w:fill="FFFFFF" w:themeFill="background1"/>
            <w:tblLook w:val="04A0"/>
          </w:tblPr>
        </w:tblPrChange>
      </w:tblPr>
      <w:tblGrid>
        <w:gridCol w:w="670"/>
        <w:gridCol w:w="3630"/>
        <w:gridCol w:w="1582"/>
        <w:gridCol w:w="963"/>
        <w:gridCol w:w="1569"/>
        <w:tblGridChange w:id="127">
          <w:tblGrid>
            <w:gridCol w:w="670"/>
            <w:gridCol w:w="3630"/>
            <w:gridCol w:w="1582"/>
            <w:gridCol w:w="963"/>
            <w:gridCol w:w="1569"/>
          </w:tblGrid>
        </w:tblGridChange>
      </w:tblGrid>
      <w:tr w:rsidR="00A62AE2" w:rsidTr="00CC5F11">
        <w:tc>
          <w:tcPr>
            <w:tcW w:w="670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8" w:author="Wang Ronghui" w:date="2014-12-04T15:27:00Z">
              <w:tcPr>
                <w:tcW w:w="851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3630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9" w:author="Wang Ronghui" w:date="2014-12-04T15:27:00Z">
              <w:tcPr>
                <w:tcW w:w="2126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30" w:author="Wang Ronghui" w:date="2014-12-04T15:27:00Z">
              <w:tcPr>
                <w:tcW w:w="2453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31" w:author="Wang Ronghui" w:date="2014-12-04T15:27:00Z">
              <w:tcPr>
                <w:tcW w:w="1267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:rsidR="00A62AE2" w:rsidRDefault="00A62AE2" w:rsidP="00B8301C">
            <w:pPr>
              <w:jc w:val="left"/>
            </w:pPr>
            <w:r>
              <w:t>是否可空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32" w:author="Wang Ronghui" w:date="2014-12-04T15:27:00Z">
              <w:tcPr>
                <w:tcW w:w="1717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:rsidR="00A62AE2" w:rsidRDefault="00A62AE2" w:rsidP="00B8301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873E6" w:rsidTr="00CC5F11">
        <w:tc>
          <w:tcPr>
            <w:tcW w:w="670" w:type="dxa"/>
            <w:shd w:val="clear" w:color="auto" w:fill="FFFFFF" w:themeFill="background1"/>
            <w:tcPrChange w:id="133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</w:p>
        </w:tc>
        <w:tc>
          <w:tcPr>
            <w:tcW w:w="3630" w:type="dxa"/>
            <w:shd w:val="clear" w:color="auto" w:fill="FFFFFF" w:themeFill="background1"/>
            <w:tcPrChange w:id="134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RPr="00261C61" w:rsidRDefault="00B8301C" w:rsidP="00B8301C">
            <w:pPr>
              <w:jc w:val="left"/>
            </w:pPr>
            <w:del w:id="135" w:author="Wang Ronghui" w:date="2014-12-04T14:33:00Z">
              <w:r w:rsidDel="007478F1">
                <w:rPr>
                  <w:rFonts w:hint="eastAsia"/>
                </w:rPr>
                <w:delText xml:space="preserve">Type 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36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RDefault="00B8301C" w:rsidP="00B8301C">
            <w:pPr>
              <w:jc w:val="left"/>
            </w:pPr>
            <w:del w:id="137" w:author="Wang Ronghui" w:date="2014-12-04T14:33:00Z">
              <w:r w:rsidDel="007478F1">
                <w:rPr>
                  <w:rFonts w:hint="eastAsia"/>
                </w:rPr>
                <w:delText>接口类型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138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del w:id="139" w:author="Wang Ronghui" w:date="2014-12-04T14:33:00Z">
              <w:r w:rsidDel="007478F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140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Del="007478F1" w:rsidRDefault="00B8301C" w:rsidP="00B8301C">
            <w:pPr>
              <w:jc w:val="left"/>
              <w:rPr>
                <w:del w:id="141" w:author="Wang Ronghui" w:date="2014-12-04T14:33:00Z"/>
              </w:rPr>
            </w:pPr>
            <w:del w:id="142" w:author="Wang Ronghui" w:date="2014-12-04T14:33:00Z">
              <w:r w:rsidDel="007478F1">
                <w:rPr>
                  <w:rFonts w:hint="eastAsia"/>
                </w:rPr>
                <w:delText>1</w:delText>
              </w:r>
              <w:r w:rsidDel="007478F1">
                <w:rPr>
                  <w:rFonts w:hint="eastAsia"/>
                </w:rPr>
                <w:delText>新增</w:delText>
              </w:r>
            </w:del>
          </w:p>
          <w:p w:rsidR="00B8301C" w:rsidRPr="00826484" w:rsidRDefault="00B8301C" w:rsidP="00B8301C">
            <w:pPr>
              <w:jc w:val="left"/>
            </w:pPr>
            <w:del w:id="143" w:author="Wang Ronghui" w:date="2014-12-04T14:33:00Z">
              <w:r w:rsidDel="007478F1">
                <w:rPr>
                  <w:rFonts w:hint="eastAsia"/>
                </w:rPr>
                <w:delText xml:space="preserve">2 </w:delText>
              </w:r>
              <w:r w:rsidDel="007478F1">
                <w:rPr>
                  <w:rFonts w:hint="eastAsia"/>
                </w:rPr>
                <w:delText>修改</w:delText>
              </w:r>
            </w:del>
          </w:p>
        </w:tc>
      </w:tr>
      <w:tr w:rsidR="00B8301C" w:rsidRPr="00826484" w:rsidTr="00CC5F11">
        <w:tc>
          <w:tcPr>
            <w:tcW w:w="670" w:type="dxa"/>
            <w:shd w:val="clear" w:color="auto" w:fill="FFFFFF" w:themeFill="background1"/>
            <w:tcPrChange w:id="144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B8301C" w:rsidRDefault="00B8301C" w:rsidP="00B8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30" w:type="dxa"/>
            <w:shd w:val="clear" w:color="auto" w:fill="FFFFFF" w:themeFill="background1"/>
            <w:tcPrChange w:id="14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B8301C" w:rsidRPr="00261C61" w:rsidRDefault="00B8301C" w:rsidP="00B8301C">
            <w:pPr>
              <w:jc w:val="left"/>
            </w:pPr>
            <w:r>
              <w:rPr>
                <w:rFonts w:hint="eastAsia"/>
              </w:rPr>
              <w:t>ItemCode</w:t>
            </w:r>
          </w:p>
        </w:tc>
        <w:tc>
          <w:tcPr>
            <w:tcW w:w="1582" w:type="dxa"/>
            <w:shd w:val="clear" w:color="auto" w:fill="FFFFFF" w:themeFill="background1"/>
            <w:tcPrChange w:id="146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B8301C" w:rsidRDefault="00B8301C" w:rsidP="00B8301C">
            <w:pPr>
              <w:jc w:val="left"/>
            </w:pPr>
            <w:r>
              <w:rPr>
                <w:rFonts w:hint="eastAsia"/>
              </w:rPr>
              <w:t>商户商品编码</w:t>
            </w:r>
          </w:p>
        </w:tc>
        <w:tc>
          <w:tcPr>
            <w:tcW w:w="963" w:type="dxa"/>
            <w:shd w:val="clear" w:color="auto" w:fill="FFFFFF" w:themeFill="background1"/>
            <w:tcPrChange w:id="147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B8301C" w:rsidRDefault="00B8301C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148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B8301C" w:rsidRPr="00826484" w:rsidRDefault="00B8301C" w:rsidP="00B8301C">
            <w:pPr>
              <w:jc w:val="left"/>
            </w:pPr>
            <w:r>
              <w:rPr>
                <w:rFonts w:hint="eastAsia"/>
              </w:rPr>
              <w:t>此编码不允许修改</w:t>
            </w:r>
          </w:p>
        </w:tc>
      </w:tr>
      <w:tr w:rsidR="00F873E6" w:rsidTr="00CC5F11">
        <w:tc>
          <w:tcPr>
            <w:tcW w:w="670" w:type="dxa"/>
            <w:shd w:val="clear" w:color="auto" w:fill="FFFFFF" w:themeFill="background1"/>
            <w:tcPrChange w:id="149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630" w:type="dxa"/>
            <w:shd w:val="clear" w:color="auto" w:fill="FFFFFF" w:themeFill="background1"/>
            <w:tcPrChange w:id="150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KjtC</w:t>
            </w:r>
            <w:r>
              <w:rPr>
                <w:rStyle w:val="high-light-bg4"/>
                <w:rFonts w:ascii="Arial" w:hAnsi="Arial" w:cs="Arial" w:hint="eastAsia"/>
              </w:rPr>
              <w:t>ode</w:t>
            </w:r>
          </w:p>
        </w:tc>
        <w:tc>
          <w:tcPr>
            <w:tcW w:w="1582" w:type="dxa"/>
            <w:shd w:val="clear" w:color="auto" w:fill="FFFFFF" w:themeFill="background1"/>
            <w:tcPrChange w:id="151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商户编码</w:t>
            </w:r>
          </w:p>
        </w:tc>
        <w:tc>
          <w:tcPr>
            <w:tcW w:w="963" w:type="dxa"/>
            <w:shd w:val="clear" w:color="auto" w:fill="FFFFFF" w:themeFill="background1"/>
            <w:tcPrChange w:id="152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RPr="00BE73B9" w:rsidRDefault="00F873E6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153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此编码不允许修改</w:t>
            </w:r>
          </w:p>
        </w:tc>
      </w:tr>
      <w:tr w:rsidR="00F873E6" w:rsidTr="00CC5F11">
        <w:tc>
          <w:tcPr>
            <w:tcW w:w="670" w:type="dxa"/>
            <w:shd w:val="clear" w:color="auto" w:fill="FFFFFF" w:themeFill="background1"/>
            <w:tcPrChange w:id="154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630" w:type="dxa"/>
            <w:shd w:val="clear" w:color="auto" w:fill="FFFFFF" w:themeFill="background1"/>
            <w:tcPrChange w:id="15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GoodsNo</w:t>
            </w:r>
          </w:p>
        </w:tc>
        <w:tc>
          <w:tcPr>
            <w:tcW w:w="1582" w:type="dxa"/>
            <w:shd w:val="clear" w:color="auto" w:fill="FFFFFF" w:themeFill="background1"/>
            <w:tcPrChange w:id="156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t>企业内部货号</w:t>
            </w:r>
          </w:p>
        </w:tc>
        <w:tc>
          <w:tcPr>
            <w:tcW w:w="963" w:type="dxa"/>
            <w:shd w:val="clear" w:color="auto" w:fill="FFFFFF" w:themeFill="background1"/>
            <w:tcPrChange w:id="157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158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RDefault="00F873E6" w:rsidP="00B8301C">
            <w:pPr>
              <w:jc w:val="left"/>
            </w:pPr>
          </w:p>
        </w:tc>
      </w:tr>
      <w:tr w:rsidR="00F873E6" w:rsidDel="00CC5F11" w:rsidTr="00CC5F11">
        <w:trPr>
          <w:del w:id="159" w:author="Wang Ronghui" w:date="2014-12-04T15:27:00Z"/>
        </w:trPr>
        <w:tc>
          <w:tcPr>
            <w:tcW w:w="670" w:type="dxa"/>
            <w:shd w:val="clear" w:color="auto" w:fill="FFFFFF" w:themeFill="background1"/>
            <w:tcPrChange w:id="160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161" w:author="Wang Ronghui" w:date="2014-12-04T15:27:00Z"/>
              </w:rPr>
            </w:pPr>
            <w:del w:id="162" w:author="Wang Ronghui" w:date="2014-12-04T15:27:00Z">
              <w:r w:rsidDel="00CC5F11">
                <w:rPr>
                  <w:rFonts w:hint="eastAsia"/>
                </w:rPr>
                <w:delText>4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163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Del="00CC5F11" w:rsidRDefault="00F873E6" w:rsidP="00F873E6">
            <w:pPr>
              <w:jc w:val="left"/>
              <w:rPr>
                <w:del w:id="164" w:author="Wang Ronghui" w:date="2014-12-04T15:27:00Z"/>
                <w:rStyle w:val="high-light-bg4"/>
                <w:rFonts w:ascii="Arial" w:hAnsi="Arial" w:cs="Arial"/>
              </w:rPr>
            </w:pPr>
            <w:del w:id="165" w:author="Wang Ronghui" w:date="2014-12-04T15:27:00Z">
              <w:r w:rsidDel="00CC5F11">
                <w:rPr>
                  <w:rFonts w:hint="eastAsia"/>
                </w:rPr>
                <w:delText>M</w:delText>
              </w:r>
              <w:r w:rsidDel="00CC5F11">
                <w:delText>aterial</w:delText>
              </w:r>
              <w:r w:rsidDel="00CC5F11">
                <w:rPr>
                  <w:rFonts w:hint="eastAsia"/>
                </w:rPr>
                <w:delText>ID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66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167" w:author="Wang Ronghui" w:date="2014-12-04T15:27:00Z"/>
              </w:rPr>
            </w:pPr>
            <w:del w:id="168" w:author="Wang Ronghui" w:date="2014-12-04T15:27:00Z">
              <w:r w:rsidDel="00CC5F11">
                <w:delText>物资序号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169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170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171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172" w:author="Wang Ronghui" w:date="2014-12-04T15:27:00Z"/>
              </w:rPr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173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630" w:type="dxa"/>
            <w:shd w:val="clear" w:color="auto" w:fill="FFFFFF" w:themeFill="background1"/>
            <w:tcPrChange w:id="174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Pr="00EB57E2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175" w:author="Wang Ronghui" w:date="2014-12-04T15:27:00Z">
              <w:r w:rsidRPr="006577FB">
                <w:rPr>
                  <w:rFonts w:hint="eastAsia"/>
                </w:rPr>
                <w:t>Item</w:t>
              </w:r>
              <w:r>
                <w:rPr>
                  <w:rFonts w:hint="eastAsia"/>
                </w:rPr>
                <w:t>NameCN</w:t>
              </w:r>
            </w:ins>
            <w:del w:id="176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N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ame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h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77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Pr="00EB57E2" w:rsidRDefault="00CC5F11" w:rsidP="00B8301C">
            <w:pPr>
              <w:jc w:val="left"/>
            </w:pPr>
            <w:r>
              <w:rPr>
                <w:rFonts w:hint="eastAsia"/>
              </w:rPr>
              <w:t>商品中文名称</w:t>
            </w:r>
          </w:p>
        </w:tc>
        <w:tc>
          <w:tcPr>
            <w:tcW w:w="963" w:type="dxa"/>
            <w:shd w:val="clear" w:color="auto" w:fill="FFFFFF" w:themeFill="background1"/>
            <w:tcPrChange w:id="178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Pr="00EB57E2" w:rsidRDefault="00CC5F11" w:rsidP="00B8301C">
            <w:pPr>
              <w:jc w:val="left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569" w:type="dxa"/>
            <w:shd w:val="clear" w:color="auto" w:fill="FFFFFF" w:themeFill="background1"/>
            <w:tcPrChange w:id="179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Pr="00EB57E2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180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630" w:type="dxa"/>
            <w:shd w:val="clear" w:color="auto" w:fill="FFFFFF" w:themeFill="background1"/>
            <w:tcPrChange w:id="181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ins w:id="182" w:author="Wang Ronghui" w:date="2014-12-04T15:27:00Z">
              <w:r w:rsidRPr="006577FB">
                <w:rPr>
                  <w:rFonts w:hint="eastAsia"/>
                </w:rPr>
                <w:t>Item</w:t>
              </w:r>
              <w:r>
                <w:rPr>
                  <w:rFonts w:hint="eastAsia"/>
                </w:rPr>
                <w:t>NameEN</w:t>
              </w:r>
            </w:ins>
            <w:del w:id="183" w:author="Wang Ronghui" w:date="2014-12-04T15:27:00Z">
              <w:r w:rsidDel="00BB1E61">
                <w:rPr>
                  <w:rFonts w:hint="eastAsia"/>
                </w:rPr>
                <w:delText>NameEn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84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商品英文名称</w:t>
            </w:r>
          </w:p>
        </w:tc>
        <w:tc>
          <w:tcPr>
            <w:tcW w:w="963" w:type="dxa"/>
            <w:shd w:val="clear" w:color="auto" w:fill="FFFFFF" w:themeFill="background1"/>
            <w:tcPrChange w:id="185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  <w:tc>
          <w:tcPr>
            <w:tcW w:w="1569" w:type="dxa"/>
            <w:shd w:val="clear" w:color="auto" w:fill="FFFFFF" w:themeFill="background1"/>
            <w:tcPrChange w:id="186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187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630" w:type="dxa"/>
            <w:shd w:val="clear" w:color="auto" w:fill="FFFFFF" w:themeFill="background1"/>
            <w:tcPrChange w:id="188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ins w:id="189" w:author="Wang Ronghui" w:date="2014-12-04T15:27:00Z">
              <w:r w:rsidRPr="006577FB">
                <w:rPr>
                  <w:rFonts w:hint="eastAsia"/>
                </w:rPr>
                <w:t>Item</w:t>
              </w:r>
              <w:r>
                <w:rPr>
                  <w:rFonts w:hint="eastAsia"/>
                </w:rPr>
                <w:t>Model</w:t>
              </w:r>
            </w:ins>
            <w:del w:id="190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M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odel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91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型号</w:t>
            </w:r>
          </w:p>
        </w:tc>
        <w:tc>
          <w:tcPr>
            <w:tcW w:w="963" w:type="dxa"/>
            <w:shd w:val="clear" w:color="auto" w:fill="FFFFFF" w:themeFill="background1"/>
            <w:tcPrChange w:id="192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193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194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630" w:type="dxa"/>
            <w:shd w:val="clear" w:color="auto" w:fill="FFFFFF" w:themeFill="background1"/>
            <w:tcPrChange w:id="19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196" w:author="Wang Ronghui" w:date="2014-12-04T15:27:00Z">
              <w:r w:rsidRPr="006577FB">
                <w:rPr>
                  <w:rFonts w:hint="eastAsia"/>
                </w:rPr>
                <w:t>Item</w:t>
              </w:r>
              <w:r>
                <w:rPr>
                  <w:rFonts w:hint="eastAsia"/>
                </w:rPr>
                <w:t>Spec</w:t>
              </w:r>
            </w:ins>
            <w:del w:id="197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S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pec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198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规格</w:t>
            </w:r>
          </w:p>
        </w:tc>
        <w:tc>
          <w:tcPr>
            <w:tcW w:w="963" w:type="dxa"/>
            <w:shd w:val="clear" w:color="auto" w:fill="FFFFFF" w:themeFill="background1"/>
            <w:tcPrChange w:id="199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200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201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630" w:type="dxa"/>
            <w:shd w:val="clear" w:color="auto" w:fill="FFFFFF" w:themeFill="background1"/>
            <w:tcPrChange w:id="202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203" w:author="Wang Ronghui" w:date="2014-12-04T15:27:00Z">
              <w:r w:rsidRPr="006577FB">
                <w:rPr>
                  <w:rFonts w:hint="eastAsia"/>
                </w:rPr>
                <w:t>Item</w:t>
              </w:r>
              <w:r>
                <w:rPr>
                  <w:rFonts w:hint="eastAsia"/>
                </w:rPr>
                <w:t>Country</w:t>
              </w:r>
            </w:ins>
            <w:del w:id="204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Place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05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产地</w:t>
            </w:r>
          </w:p>
        </w:tc>
        <w:tc>
          <w:tcPr>
            <w:tcW w:w="963" w:type="dxa"/>
            <w:shd w:val="clear" w:color="auto" w:fill="FFFFFF" w:themeFill="background1"/>
            <w:tcPrChange w:id="206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  <w:tc>
          <w:tcPr>
            <w:tcW w:w="1569" w:type="dxa"/>
            <w:shd w:val="clear" w:color="auto" w:fill="FFFFFF" w:themeFill="background1"/>
            <w:tcPrChange w:id="207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208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630" w:type="dxa"/>
            <w:shd w:val="clear" w:color="auto" w:fill="FFFFFF" w:themeFill="background1"/>
            <w:tcPrChange w:id="209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210" w:author="Wang Ronghui" w:date="2014-12-04T15:27:00Z">
              <w:r>
                <w:rPr>
                  <w:rFonts w:hint="eastAsia"/>
                </w:rPr>
                <w:t>ItemUnit</w:t>
              </w:r>
            </w:ins>
            <w:del w:id="211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U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nit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12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计税单位</w:t>
            </w:r>
          </w:p>
        </w:tc>
        <w:tc>
          <w:tcPr>
            <w:tcW w:w="963" w:type="dxa"/>
            <w:shd w:val="clear" w:color="auto" w:fill="FFFFFF" w:themeFill="background1"/>
            <w:tcPrChange w:id="213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9" w:type="dxa"/>
            <w:shd w:val="clear" w:color="auto" w:fill="FFFFFF" w:themeFill="background1"/>
            <w:tcPrChange w:id="214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215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3630" w:type="dxa"/>
            <w:shd w:val="clear" w:color="auto" w:fill="FFFFFF" w:themeFill="background1"/>
            <w:tcPrChange w:id="216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217" w:author="Wang Ronghui" w:date="2014-12-04T15:27:00Z">
              <w:r>
                <w:rPr>
                  <w:rFonts w:hint="eastAsia"/>
                </w:rPr>
                <w:t>ItemQty</w:t>
              </w:r>
            </w:ins>
            <w:del w:id="218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N</w:delText>
              </w:r>
              <w:r w:rsidRPr="00AC73EA" w:rsidDel="00BB1E61">
                <w:rPr>
                  <w:rStyle w:val="high-light-bg4"/>
                  <w:rFonts w:ascii="Arial" w:hAnsi="Arial" w:cs="Arial"/>
                </w:rPr>
                <w:delText>um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19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计税数量</w:t>
            </w:r>
          </w:p>
        </w:tc>
        <w:tc>
          <w:tcPr>
            <w:tcW w:w="963" w:type="dxa"/>
            <w:shd w:val="clear" w:color="auto" w:fill="FFFFFF" w:themeFill="background1"/>
            <w:tcPrChange w:id="220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  <w:tc>
          <w:tcPr>
            <w:tcW w:w="1569" w:type="dxa"/>
            <w:shd w:val="clear" w:color="auto" w:fill="FFFFFF" w:themeFill="background1"/>
            <w:tcPrChange w:id="221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222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630" w:type="dxa"/>
            <w:shd w:val="clear" w:color="auto" w:fill="FFFFFF" w:themeFill="background1"/>
            <w:tcPrChange w:id="223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224" w:author="Wang Ronghui" w:date="2014-12-04T15:27:00Z">
              <w:r>
                <w:rPr>
                  <w:rFonts w:hint="eastAsia"/>
                </w:rPr>
                <w:t>ItemPrice</w:t>
              </w:r>
            </w:ins>
            <w:del w:id="225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Price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26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 w:rsidRPr="00DC0C97">
              <w:rPr>
                <w:rFonts w:hint="eastAsia"/>
              </w:rPr>
              <w:t>商品单价</w:t>
            </w:r>
          </w:p>
        </w:tc>
        <w:tc>
          <w:tcPr>
            <w:tcW w:w="963" w:type="dxa"/>
            <w:shd w:val="clear" w:color="auto" w:fill="FFFFFF" w:themeFill="background1"/>
            <w:tcPrChange w:id="227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  <w:tc>
          <w:tcPr>
            <w:tcW w:w="1569" w:type="dxa"/>
            <w:shd w:val="clear" w:color="auto" w:fill="FFFFFF" w:themeFill="background1"/>
            <w:tcPrChange w:id="228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</w:tr>
      <w:tr w:rsidR="00CC5F11" w:rsidTr="00CC5F11">
        <w:tc>
          <w:tcPr>
            <w:tcW w:w="670" w:type="dxa"/>
            <w:shd w:val="clear" w:color="auto" w:fill="FFFFFF" w:themeFill="background1"/>
            <w:tcPrChange w:id="229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630" w:type="dxa"/>
            <w:shd w:val="clear" w:color="auto" w:fill="FFFFFF" w:themeFill="background1"/>
            <w:tcPrChange w:id="230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  <w:rPr>
                <w:rStyle w:val="high-light-bg4"/>
                <w:rFonts w:ascii="Arial" w:hAnsi="Arial" w:cs="Arial"/>
              </w:rPr>
            </w:pPr>
            <w:ins w:id="231" w:author="Wang Ronghui" w:date="2014-12-04T15:27:00Z">
              <w:r>
                <w:rPr>
                  <w:rFonts w:hint="eastAsia"/>
                </w:rPr>
                <w:t>ProductFactoryDate</w:t>
              </w:r>
            </w:ins>
            <w:del w:id="232" w:author="Wang Ronghui" w:date="2014-12-04T15:27:00Z">
              <w:r w:rsidDel="00BB1E61">
                <w:rPr>
                  <w:rStyle w:val="high-light-bg4"/>
                  <w:rFonts w:ascii="Arial" w:hAnsi="Arial" w:cs="Arial" w:hint="eastAsia"/>
                </w:rPr>
                <w:delText>C</w:delText>
              </w:r>
              <w:r w:rsidRPr="00DC0C97" w:rsidDel="00BB1E61">
                <w:rPr>
                  <w:rStyle w:val="high-light-bg4"/>
                  <w:rFonts w:ascii="Arial" w:hAnsi="Arial" w:cs="Arial"/>
                </w:rPr>
                <w:delText>argo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F</w:delText>
              </w:r>
              <w:r w:rsidRPr="00DC0C97" w:rsidDel="00BB1E61">
                <w:rPr>
                  <w:rStyle w:val="high-light-bg4"/>
                  <w:rFonts w:ascii="Arial" w:hAnsi="Arial" w:cs="Arial"/>
                </w:rPr>
                <w:delText>actory</w:delText>
              </w:r>
              <w:r w:rsidDel="00BB1E61">
                <w:rPr>
                  <w:rStyle w:val="high-light-bg4"/>
                  <w:rFonts w:ascii="Arial" w:hAnsi="Arial" w:cs="Arial" w:hint="eastAsia"/>
                </w:rPr>
                <w:delText>D</w:delText>
              </w:r>
              <w:r w:rsidRPr="00DC0C97" w:rsidDel="00BB1E61">
                <w:rPr>
                  <w:rStyle w:val="high-light-bg4"/>
                  <w:rFonts w:ascii="Arial" w:hAnsi="Arial" w:cs="Arial"/>
                </w:rPr>
                <w:delText>ate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33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CC5F11" w:rsidRPr="00DC0C97" w:rsidRDefault="00CC5F11" w:rsidP="00B8301C">
            <w:pPr>
              <w:jc w:val="left"/>
            </w:pPr>
            <w:r w:rsidRPr="00DC0C97">
              <w:rPr>
                <w:rFonts w:hint="eastAsia"/>
              </w:rPr>
              <w:t>出厂日期</w:t>
            </w:r>
          </w:p>
        </w:tc>
        <w:tc>
          <w:tcPr>
            <w:tcW w:w="963" w:type="dxa"/>
            <w:shd w:val="clear" w:color="auto" w:fill="FFFFFF" w:themeFill="background1"/>
            <w:tcPrChange w:id="234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</w:p>
        </w:tc>
        <w:tc>
          <w:tcPr>
            <w:tcW w:w="1569" w:type="dxa"/>
            <w:shd w:val="clear" w:color="auto" w:fill="FFFFFF" w:themeFill="background1"/>
            <w:tcPrChange w:id="235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CC5F11" w:rsidRDefault="00CC5F11" w:rsidP="00B8301C">
            <w:pPr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</w:t>
            </w:r>
          </w:p>
        </w:tc>
      </w:tr>
      <w:tr w:rsidR="00F873E6" w:rsidDel="00CC5F11" w:rsidTr="00CC5F11">
        <w:trPr>
          <w:del w:id="236" w:author="Wang Ronghui" w:date="2014-12-04T15:27:00Z"/>
        </w:trPr>
        <w:tc>
          <w:tcPr>
            <w:tcW w:w="670" w:type="dxa"/>
            <w:shd w:val="clear" w:color="auto" w:fill="FFFFFF" w:themeFill="background1"/>
            <w:tcPrChange w:id="237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38" w:author="Wang Ronghui" w:date="2014-12-04T15:27:00Z"/>
              </w:rPr>
            </w:pPr>
            <w:del w:id="239" w:author="Wang Ronghui" w:date="2014-12-04T15:27:00Z">
              <w:r w:rsidDel="00CC5F11">
                <w:rPr>
                  <w:rFonts w:hint="eastAsia"/>
                </w:rPr>
                <w:delText>14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240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Del="00CC5F11" w:rsidRDefault="001A3A29" w:rsidP="001A3A29">
            <w:pPr>
              <w:jc w:val="left"/>
              <w:rPr>
                <w:del w:id="241" w:author="Wang Ronghui" w:date="2014-12-04T15:27:00Z"/>
                <w:rStyle w:val="high-light-bg4"/>
                <w:rFonts w:ascii="Arial" w:hAnsi="Arial" w:cs="Arial"/>
              </w:rPr>
            </w:pPr>
            <w:del w:id="242" w:author="Wang Ronghui" w:date="2014-12-04T15:27:00Z">
              <w:r w:rsidDel="00CC5F11">
                <w:rPr>
                  <w:rFonts w:hint="eastAsia"/>
                </w:rPr>
                <w:delText>ContrItem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43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RPr="00DC0C97" w:rsidDel="00CC5F11" w:rsidRDefault="00F873E6" w:rsidP="00B8301C">
            <w:pPr>
              <w:jc w:val="left"/>
              <w:rPr>
                <w:del w:id="244" w:author="Wang Ronghui" w:date="2014-12-04T15:27:00Z"/>
              </w:rPr>
            </w:pPr>
            <w:del w:id="245" w:author="Wang Ronghui" w:date="2014-12-04T15:27:00Z">
              <w:r w:rsidDel="00CC5F11">
                <w:delText>海关归并序号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246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47" w:author="Wang Ronghui" w:date="2014-12-04T15:27:00Z"/>
              </w:rPr>
            </w:pPr>
            <w:del w:id="248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249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250" w:author="Wang Ronghui" w:date="2014-12-04T15:27:00Z"/>
              </w:rPr>
            </w:pPr>
          </w:p>
        </w:tc>
      </w:tr>
      <w:tr w:rsidR="00F873E6" w:rsidDel="00CC5F11" w:rsidTr="00CC5F11">
        <w:trPr>
          <w:del w:id="251" w:author="Wang Ronghui" w:date="2014-12-04T15:27:00Z"/>
        </w:trPr>
        <w:tc>
          <w:tcPr>
            <w:tcW w:w="670" w:type="dxa"/>
            <w:shd w:val="clear" w:color="auto" w:fill="FFFFFF" w:themeFill="background1"/>
            <w:tcPrChange w:id="252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53" w:author="Wang Ronghui" w:date="2014-12-04T15:27:00Z"/>
              </w:rPr>
            </w:pPr>
            <w:del w:id="254" w:author="Wang Ronghui" w:date="2014-12-04T15:27:00Z">
              <w:r w:rsidDel="00CC5F11">
                <w:rPr>
                  <w:rFonts w:hint="eastAsia"/>
                </w:rPr>
                <w:delText>15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25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56" w:author="Wang Ronghui" w:date="2014-12-04T15:27:00Z"/>
              </w:rPr>
            </w:pPr>
            <w:del w:id="257" w:author="Wang Ronghui" w:date="2014-12-04T15:27:00Z">
              <w:r w:rsidDel="00CC5F11">
                <w:rPr>
                  <w:rFonts w:hint="eastAsia"/>
                </w:rPr>
                <w:delText>GName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58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59" w:author="Wang Ronghui" w:date="2014-12-04T15:27:00Z"/>
              </w:rPr>
            </w:pPr>
            <w:del w:id="260" w:author="Wang Ronghui" w:date="2014-12-04T15:27:00Z">
              <w:r w:rsidDel="00CC5F11">
                <w:delText>归并品名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261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F873E6" w:rsidDel="00CC5F11" w:rsidRDefault="001A3A29" w:rsidP="00B8301C">
            <w:pPr>
              <w:jc w:val="left"/>
              <w:rPr>
                <w:del w:id="262" w:author="Wang Ronghui" w:date="2014-12-04T15:27:00Z"/>
              </w:rPr>
            </w:pPr>
            <w:del w:id="263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264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F873E6" w:rsidDel="00CC5F11" w:rsidRDefault="00F873E6" w:rsidP="00B8301C">
            <w:pPr>
              <w:jc w:val="left"/>
              <w:rPr>
                <w:del w:id="265" w:author="Wang Ronghui" w:date="2014-12-04T15:27:00Z"/>
              </w:rPr>
            </w:pPr>
          </w:p>
        </w:tc>
      </w:tr>
      <w:tr w:rsidR="001A3A29" w:rsidDel="00CC5F11" w:rsidTr="00CC5F11">
        <w:trPr>
          <w:del w:id="266" w:author="Wang Ronghui" w:date="2014-12-04T15:27:00Z"/>
        </w:trPr>
        <w:tc>
          <w:tcPr>
            <w:tcW w:w="670" w:type="dxa"/>
            <w:shd w:val="clear" w:color="auto" w:fill="FFFFFF" w:themeFill="background1"/>
            <w:tcPrChange w:id="267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68" w:author="Wang Ronghui" w:date="2014-12-04T15:27:00Z"/>
              </w:rPr>
            </w:pPr>
            <w:del w:id="269" w:author="Wang Ronghui" w:date="2014-12-04T15:27:00Z">
              <w:r w:rsidDel="00CC5F11">
                <w:rPr>
                  <w:rFonts w:hint="eastAsia"/>
                </w:rPr>
                <w:delText>16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270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271" w:author="Wang Ronghui" w:date="2014-12-04T15:27:00Z"/>
              </w:rPr>
            </w:pPr>
            <w:del w:id="272" w:author="Wang Ronghui" w:date="2014-12-04T15:27:00Z">
              <w:r w:rsidDel="00CC5F11">
                <w:delText>N</w:delText>
              </w:r>
              <w:r w:rsidDel="00CC5F11">
                <w:rPr>
                  <w:rFonts w:hint="eastAsia"/>
                </w:rPr>
                <w:delText>ameOwn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73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74" w:author="Wang Ronghui" w:date="2014-12-04T15:27:00Z"/>
              </w:rPr>
            </w:pPr>
            <w:del w:id="275" w:author="Wang Ronghui" w:date="2014-12-04T15:27:00Z">
              <w:r w:rsidDel="00CC5F11">
                <w:delText>规格型号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276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77" w:author="Wang Ronghui" w:date="2014-12-04T15:27:00Z"/>
              </w:rPr>
            </w:pPr>
            <w:del w:id="278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279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80" w:author="Wang Ronghui" w:date="2014-12-04T15:27:00Z"/>
              </w:rPr>
            </w:pPr>
          </w:p>
        </w:tc>
      </w:tr>
      <w:tr w:rsidR="001A3A29" w:rsidDel="00CC5F11" w:rsidTr="00CC5F11">
        <w:trPr>
          <w:del w:id="281" w:author="Wang Ronghui" w:date="2014-12-04T15:27:00Z"/>
        </w:trPr>
        <w:tc>
          <w:tcPr>
            <w:tcW w:w="670" w:type="dxa"/>
            <w:shd w:val="clear" w:color="auto" w:fill="FFFFFF" w:themeFill="background1"/>
            <w:tcPrChange w:id="282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83" w:author="Wang Ronghui" w:date="2014-12-04T15:27:00Z"/>
              </w:rPr>
            </w:pPr>
            <w:del w:id="284" w:author="Wang Ronghui" w:date="2014-12-04T15:27:00Z">
              <w:r w:rsidDel="00CC5F11">
                <w:rPr>
                  <w:rFonts w:hint="eastAsia"/>
                </w:rPr>
                <w:delText>17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28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286" w:author="Wang Ronghui" w:date="2014-12-04T15:27:00Z"/>
              </w:rPr>
            </w:pPr>
            <w:del w:id="287" w:author="Wang Ronghui" w:date="2014-12-04T15:27:00Z">
              <w:r w:rsidDel="00CC5F11">
                <w:delText>C</w:delText>
              </w:r>
              <w:r w:rsidDel="00CC5F11">
                <w:rPr>
                  <w:rFonts w:hint="eastAsia"/>
                </w:rPr>
                <w:delText>odeT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288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289" w:author="Wang Ronghui" w:date="2014-12-04T15:27:00Z"/>
              </w:rPr>
            </w:pPr>
            <w:del w:id="290" w:author="Wang Ronghui" w:date="2014-12-04T15:27:00Z">
              <w:r w:rsidDel="00CC5F11">
                <w:rPr>
                  <w:rFonts w:hint="eastAsia"/>
                </w:rPr>
                <w:delText>海关申报</w:delText>
              </w:r>
              <w:r w:rsidDel="00CC5F11">
                <w:delText>编码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291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92" w:author="Wang Ronghui" w:date="2014-12-04T15:27:00Z"/>
              </w:rPr>
            </w:pPr>
            <w:del w:id="293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294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95" w:author="Wang Ronghui" w:date="2014-12-04T15:27:00Z"/>
              </w:rPr>
            </w:pPr>
            <w:del w:id="296" w:author="Wang Ronghui" w:date="2014-12-04T15:27:00Z">
              <w:r w:rsidDel="00CC5F11">
                <w:rPr>
                  <w:rFonts w:hint="eastAsia"/>
                </w:rPr>
                <w:delText>海关</w:delText>
              </w:r>
            </w:del>
          </w:p>
        </w:tc>
      </w:tr>
      <w:tr w:rsidR="001A3A29" w:rsidDel="00CC5F11" w:rsidTr="00CC5F11">
        <w:trPr>
          <w:del w:id="297" w:author="Wang Ronghui" w:date="2014-12-04T15:27:00Z"/>
        </w:trPr>
        <w:tc>
          <w:tcPr>
            <w:tcW w:w="670" w:type="dxa"/>
            <w:shd w:val="clear" w:color="auto" w:fill="FFFFFF" w:themeFill="background1"/>
            <w:tcPrChange w:id="298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299" w:author="Wang Ronghui" w:date="2014-12-04T15:27:00Z"/>
              </w:rPr>
            </w:pPr>
            <w:del w:id="300" w:author="Wang Ronghui" w:date="2014-12-04T15:27:00Z">
              <w:r w:rsidDel="00CC5F11">
                <w:rPr>
                  <w:rFonts w:hint="eastAsia"/>
                </w:rPr>
                <w:delText>18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01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02" w:author="Wang Ronghui" w:date="2014-12-04T15:27:00Z"/>
              </w:rPr>
            </w:pPr>
            <w:del w:id="303" w:author="Wang Ronghui" w:date="2014-12-04T15:27:00Z">
              <w:r w:rsidDel="00CC5F11">
                <w:delText>C</w:delText>
              </w:r>
              <w:r w:rsidDel="00CC5F11">
                <w:rPr>
                  <w:rFonts w:hint="eastAsia"/>
                </w:rPr>
                <w:delText>odeS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04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05" w:author="Wang Ronghui" w:date="2014-12-04T15:27:00Z"/>
              </w:rPr>
            </w:pPr>
            <w:del w:id="306" w:author="Wang Ronghui" w:date="2014-12-04T15:27:00Z">
              <w:r w:rsidDel="00CC5F11">
                <w:rPr>
                  <w:rFonts w:hint="eastAsia"/>
                </w:rPr>
                <w:delText>附加编码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07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08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309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10" w:author="Wang Ronghui" w:date="2014-12-04T15:27:00Z"/>
              </w:rPr>
            </w:pPr>
          </w:p>
        </w:tc>
      </w:tr>
      <w:tr w:rsidR="001A3A29" w:rsidDel="00CC5F11" w:rsidTr="00CC5F11">
        <w:trPr>
          <w:del w:id="311" w:author="Wang Ronghui" w:date="2014-12-04T15:27:00Z"/>
        </w:trPr>
        <w:tc>
          <w:tcPr>
            <w:tcW w:w="670" w:type="dxa"/>
            <w:shd w:val="clear" w:color="auto" w:fill="FFFFFF" w:themeFill="background1"/>
            <w:tcPrChange w:id="312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13" w:author="Wang Ronghui" w:date="2014-12-04T15:27:00Z"/>
              </w:rPr>
            </w:pPr>
            <w:del w:id="314" w:author="Wang Ronghui" w:date="2014-12-04T15:27:00Z">
              <w:r w:rsidDel="00CC5F11">
                <w:rPr>
                  <w:rFonts w:hint="eastAsia"/>
                </w:rPr>
                <w:delText>19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1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16" w:author="Wang Ronghui" w:date="2014-12-04T15:27:00Z"/>
              </w:rPr>
            </w:pPr>
            <w:del w:id="317" w:author="Wang Ronghui" w:date="2014-12-04T15:27:00Z">
              <w:r w:rsidDel="00CC5F11">
                <w:rPr>
                  <w:rFonts w:hint="eastAsia"/>
                </w:rPr>
                <w:delText>GUnit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18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19" w:author="Wang Ronghui" w:date="2014-12-04T15:27:00Z"/>
              </w:rPr>
            </w:pPr>
            <w:del w:id="320" w:author="Wang Ronghui" w:date="2014-12-04T15:27:00Z">
              <w:r w:rsidDel="00CC5F11">
                <w:delText>申报计量单位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21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22" w:author="Wang Ronghui" w:date="2014-12-04T15:27:00Z"/>
              </w:rPr>
            </w:pPr>
            <w:del w:id="323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324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25" w:author="Wang Ronghui" w:date="2014-12-04T15:27:00Z"/>
              </w:rPr>
            </w:pPr>
          </w:p>
        </w:tc>
      </w:tr>
      <w:tr w:rsidR="001A3A29" w:rsidDel="00CC5F11" w:rsidTr="00CC5F11">
        <w:trPr>
          <w:del w:id="326" w:author="Wang Ronghui" w:date="2014-12-04T15:27:00Z"/>
        </w:trPr>
        <w:tc>
          <w:tcPr>
            <w:tcW w:w="670" w:type="dxa"/>
            <w:shd w:val="clear" w:color="auto" w:fill="FFFFFF" w:themeFill="background1"/>
            <w:tcPrChange w:id="327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28" w:author="Wang Ronghui" w:date="2014-12-04T15:27:00Z"/>
              </w:rPr>
            </w:pPr>
            <w:del w:id="329" w:author="Wang Ronghui" w:date="2014-12-04T15:27:00Z">
              <w:r w:rsidDel="00CC5F11">
                <w:rPr>
                  <w:rFonts w:hint="eastAsia"/>
                </w:rPr>
                <w:delText>20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30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31" w:author="Wang Ronghui" w:date="2014-12-04T15:27:00Z"/>
              </w:rPr>
            </w:pPr>
            <w:del w:id="332" w:author="Wang Ronghui" w:date="2014-12-04T15:27:00Z">
              <w:r w:rsidDel="00CC5F11">
                <w:delText>U</w:delText>
              </w:r>
              <w:r w:rsidDel="00CC5F11">
                <w:rPr>
                  <w:rFonts w:hint="eastAsia"/>
                </w:rPr>
                <w:delText>nit1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33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34" w:author="Wang Ronghui" w:date="2014-12-04T15:27:00Z"/>
              </w:rPr>
            </w:pPr>
            <w:del w:id="335" w:author="Wang Ronghui" w:date="2014-12-04T15:27:00Z">
              <w:r w:rsidDel="00CC5F11">
                <w:delText>法定计量单位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36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37" w:author="Wang Ronghui" w:date="2014-12-04T15:27:00Z"/>
              </w:rPr>
            </w:pPr>
            <w:del w:id="338" w:author="Wang Ronghui" w:date="2014-12-04T15:27:00Z">
              <w:r w:rsidDel="00CC5F11">
                <w:rPr>
                  <w:rFonts w:hint="eastAsia"/>
                </w:rPr>
                <w:delText>Not Null</w:delText>
              </w:r>
            </w:del>
          </w:p>
        </w:tc>
        <w:tc>
          <w:tcPr>
            <w:tcW w:w="1569" w:type="dxa"/>
            <w:shd w:val="clear" w:color="auto" w:fill="FFFFFF" w:themeFill="background1"/>
            <w:tcPrChange w:id="339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40" w:author="Wang Ronghui" w:date="2014-12-04T15:27:00Z"/>
              </w:rPr>
            </w:pPr>
          </w:p>
        </w:tc>
      </w:tr>
      <w:tr w:rsidR="001A3A29" w:rsidDel="00CC5F11" w:rsidTr="00CC5F11">
        <w:trPr>
          <w:del w:id="341" w:author="Wang Ronghui" w:date="2014-12-04T15:27:00Z"/>
        </w:trPr>
        <w:tc>
          <w:tcPr>
            <w:tcW w:w="670" w:type="dxa"/>
            <w:shd w:val="clear" w:color="auto" w:fill="FFFFFF" w:themeFill="background1"/>
            <w:tcPrChange w:id="342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43" w:author="Wang Ronghui" w:date="2014-12-04T15:27:00Z"/>
              </w:rPr>
            </w:pPr>
            <w:del w:id="344" w:author="Wang Ronghui" w:date="2014-12-04T15:27:00Z">
              <w:r w:rsidDel="00CC5F11">
                <w:rPr>
                  <w:rFonts w:hint="eastAsia"/>
                </w:rPr>
                <w:delText>21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45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46" w:author="Wang Ronghui" w:date="2014-12-04T15:27:00Z"/>
              </w:rPr>
            </w:pPr>
            <w:del w:id="347" w:author="Wang Ronghui" w:date="2014-12-04T15:27:00Z">
              <w:r w:rsidDel="00CC5F11">
                <w:delText>U</w:delText>
              </w:r>
              <w:r w:rsidDel="00CC5F11">
                <w:rPr>
                  <w:rFonts w:hint="eastAsia"/>
                </w:rPr>
                <w:delText>nit</w:delText>
              </w:r>
              <w:r w:rsidDel="00CC5F11">
                <w:delText>2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48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49" w:author="Wang Ronghui" w:date="2014-12-04T15:27:00Z"/>
              </w:rPr>
            </w:pPr>
            <w:del w:id="350" w:author="Wang Ronghui" w:date="2014-12-04T15:27:00Z">
              <w:r w:rsidDel="00CC5F11">
                <w:delText>第二计量单位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51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52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353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54" w:author="Wang Ronghui" w:date="2014-12-04T15:27:00Z"/>
              </w:rPr>
            </w:pPr>
          </w:p>
        </w:tc>
      </w:tr>
      <w:tr w:rsidR="001A3A29" w:rsidDel="00CC5F11" w:rsidTr="00CC5F11">
        <w:trPr>
          <w:del w:id="355" w:author="Wang Ronghui" w:date="2014-12-04T15:27:00Z"/>
        </w:trPr>
        <w:tc>
          <w:tcPr>
            <w:tcW w:w="670" w:type="dxa"/>
            <w:shd w:val="clear" w:color="auto" w:fill="FFFFFF" w:themeFill="background1"/>
            <w:tcPrChange w:id="356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57" w:author="Wang Ronghui" w:date="2014-12-04T15:27:00Z"/>
              </w:rPr>
            </w:pPr>
            <w:del w:id="358" w:author="Wang Ronghui" w:date="2014-12-04T15:27:00Z">
              <w:r w:rsidDel="00CC5F11">
                <w:rPr>
                  <w:rFonts w:hint="eastAsia"/>
                </w:rPr>
                <w:delText>22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59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60" w:author="Wang Ronghui" w:date="2014-12-04T15:27:00Z"/>
              </w:rPr>
            </w:pPr>
            <w:del w:id="361" w:author="Wang Ronghui" w:date="2014-12-04T15:27:00Z">
              <w:r w:rsidDel="00CC5F11">
                <w:rPr>
                  <w:rFonts w:hint="eastAsia"/>
                </w:rPr>
                <w:delText>ClassifyType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62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63" w:author="Wang Ronghui" w:date="2014-12-04T15:27:00Z"/>
              </w:rPr>
            </w:pPr>
            <w:del w:id="364" w:author="Wang Ronghui" w:date="2014-12-04T15:27:00Z">
              <w:r w:rsidDel="00CC5F11">
                <w:delText>类别</w:delText>
              </w:r>
              <w:r w:rsidDel="00CC5F11">
                <w:delText xml:space="preserve"> 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65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66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367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68" w:author="Wang Ronghui" w:date="2014-12-04T15:27:00Z"/>
              </w:rPr>
            </w:pPr>
            <w:del w:id="369" w:author="Wang Ronghui" w:date="2014-12-04T15:27:00Z">
              <w:r w:rsidDel="00CC5F11">
                <w:delText>I:</w:delText>
              </w:r>
              <w:r w:rsidDel="00CC5F11">
                <w:delText>料件</w:delText>
              </w:r>
              <w:r w:rsidDel="00CC5F11">
                <w:delText>E:</w:delText>
              </w:r>
              <w:r w:rsidDel="00CC5F11">
                <w:delText>成品</w:delText>
              </w:r>
              <w:r w:rsidDel="00CC5F11">
                <w:delText>S:</w:delText>
              </w:r>
              <w:r w:rsidDel="00CC5F11">
                <w:delText>设备</w:delText>
              </w:r>
            </w:del>
          </w:p>
        </w:tc>
      </w:tr>
      <w:tr w:rsidR="001A3A29" w:rsidDel="00CC5F11" w:rsidTr="00CC5F11">
        <w:trPr>
          <w:del w:id="370" w:author="Wang Ronghui" w:date="2014-12-04T15:27:00Z"/>
        </w:trPr>
        <w:tc>
          <w:tcPr>
            <w:tcW w:w="670" w:type="dxa"/>
            <w:shd w:val="clear" w:color="auto" w:fill="FFFFFF" w:themeFill="background1"/>
            <w:tcPrChange w:id="371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72" w:author="Wang Ronghui" w:date="2014-12-04T15:27:00Z"/>
              </w:rPr>
            </w:pPr>
            <w:del w:id="373" w:author="Wang Ronghui" w:date="2014-12-04T15:27:00Z">
              <w:r w:rsidDel="00CC5F11">
                <w:rPr>
                  <w:rFonts w:hint="eastAsia"/>
                </w:rPr>
                <w:delText>23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74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75" w:author="Wang Ronghui" w:date="2014-12-04T15:27:00Z"/>
              </w:rPr>
            </w:pPr>
            <w:del w:id="376" w:author="Wang Ronghui" w:date="2014-12-04T15:27:00Z">
              <w:r w:rsidDel="00CC5F11">
                <w:delText>G</w:delText>
              </w:r>
              <w:r w:rsidDel="00CC5F11">
                <w:rPr>
                  <w:rFonts w:hint="eastAsia"/>
                </w:rPr>
                <w:delText>noCustoms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77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78" w:author="Wang Ronghui" w:date="2014-12-04T15:27:00Z"/>
              </w:rPr>
            </w:pPr>
            <w:del w:id="379" w:author="Wang Ronghui" w:date="2014-12-04T15:27:00Z">
              <w:r w:rsidDel="00CC5F11">
                <w:delText>海关归并货号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80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81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382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83" w:author="Wang Ronghui" w:date="2014-12-04T15:27:00Z"/>
              </w:rPr>
            </w:pPr>
          </w:p>
        </w:tc>
      </w:tr>
      <w:tr w:rsidR="001A3A29" w:rsidDel="00CC5F11" w:rsidTr="00CC5F11">
        <w:trPr>
          <w:del w:id="384" w:author="Wang Ronghui" w:date="2014-12-04T15:27:00Z"/>
        </w:trPr>
        <w:tc>
          <w:tcPr>
            <w:tcW w:w="670" w:type="dxa"/>
            <w:shd w:val="clear" w:color="auto" w:fill="FFFFFF" w:themeFill="background1"/>
            <w:tcPrChange w:id="385" w:author="Wang Ronghui" w:date="2014-12-04T15:27:00Z">
              <w:tcPr>
                <w:tcW w:w="851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86" w:author="Wang Ronghui" w:date="2014-12-04T15:27:00Z"/>
              </w:rPr>
            </w:pPr>
            <w:del w:id="387" w:author="Wang Ronghui" w:date="2014-12-04T15:27:00Z">
              <w:r w:rsidDel="00CC5F11">
                <w:rPr>
                  <w:rFonts w:hint="eastAsia"/>
                </w:rPr>
                <w:delText>24</w:delText>
              </w:r>
            </w:del>
          </w:p>
        </w:tc>
        <w:tc>
          <w:tcPr>
            <w:tcW w:w="3630" w:type="dxa"/>
            <w:shd w:val="clear" w:color="auto" w:fill="FFFFFF" w:themeFill="background1"/>
            <w:tcPrChange w:id="388" w:author="Wang Ronghui" w:date="2014-12-04T15:27:00Z">
              <w:tcPr>
                <w:tcW w:w="2126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89" w:author="Wang Ronghui" w:date="2014-12-04T15:27:00Z"/>
              </w:rPr>
            </w:pPr>
            <w:del w:id="390" w:author="Wang Ronghui" w:date="2014-12-04T15:27:00Z">
              <w:r w:rsidDel="00CC5F11">
                <w:delText>PRD</w:delText>
              </w:r>
              <w:r w:rsidDel="00CC5F11">
                <w:rPr>
                  <w:rFonts w:hint="eastAsia"/>
                </w:rPr>
                <w:delText>Version</w:delText>
              </w:r>
              <w:r w:rsidDel="00CC5F11">
                <w:delText>_VERSION</w:delText>
              </w:r>
            </w:del>
          </w:p>
        </w:tc>
        <w:tc>
          <w:tcPr>
            <w:tcW w:w="1582" w:type="dxa"/>
            <w:shd w:val="clear" w:color="auto" w:fill="FFFFFF" w:themeFill="background1"/>
            <w:tcPrChange w:id="391" w:author="Wang Ronghui" w:date="2014-12-04T15:27:00Z">
              <w:tcPr>
                <w:tcW w:w="2453" w:type="dxa"/>
                <w:shd w:val="clear" w:color="auto" w:fill="FFFFFF" w:themeFill="background1"/>
              </w:tcPr>
            </w:tcPrChange>
          </w:tcPr>
          <w:p w:rsidR="001A3A29" w:rsidDel="00CC5F11" w:rsidRDefault="001A3A29" w:rsidP="001A3A29">
            <w:pPr>
              <w:jc w:val="left"/>
              <w:rPr>
                <w:del w:id="392" w:author="Wang Ronghui" w:date="2014-12-04T15:27:00Z"/>
              </w:rPr>
            </w:pPr>
            <w:del w:id="393" w:author="Wang Ronghui" w:date="2014-12-04T15:27:00Z">
              <w:r w:rsidDel="00CC5F11">
                <w:delText>成品版本号</w:delText>
              </w:r>
            </w:del>
          </w:p>
        </w:tc>
        <w:tc>
          <w:tcPr>
            <w:tcW w:w="963" w:type="dxa"/>
            <w:shd w:val="clear" w:color="auto" w:fill="FFFFFF" w:themeFill="background1"/>
            <w:tcPrChange w:id="394" w:author="Wang Ronghui" w:date="2014-12-04T15:27:00Z">
              <w:tcPr>
                <w:tcW w:w="126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95" w:author="Wang Ronghui" w:date="2014-12-04T15:27:00Z"/>
              </w:rPr>
            </w:pPr>
          </w:p>
        </w:tc>
        <w:tc>
          <w:tcPr>
            <w:tcW w:w="1569" w:type="dxa"/>
            <w:shd w:val="clear" w:color="auto" w:fill="FFFFFF" w:themeFill="background1"/>
            <w:tcPrChange w:id="396" w:author="Wang Ronghui" w:date="2014-12-04T15:27:00Z">
              <w:tcPr>
                <w:tcW w:w="1717" w:type="dxa"/>
                <w:shd w:val="clear" w:color="auto" w:fill="FFFFFF" w:themeFill="background1"/>
              </w:tcPr>
            </w:tcPrChange>
          </w:tcPr>
          <w:p w:rsidR="001A3A29" w:rsidDel="00CC5F11" w:rsidRDefault="001A3A29" w:rsidP="00B8301C">
            <w:pPr>
              <w:jc w:val="left"/>
              <w:rPr>
                <w:del w:id="397" w:author="Wang Ronghui" w:date="2014-12-04T15:27:00Z"/>
              </w:rPr>
            </w:pPr>
          </w:p>
        </w:tc>
      </w:tr>
    </w:tbl>
    <w:p w:rsidR="00A62AE2" w:rsidDel="00CC5F11" w:rsidRDefault="00A62AE2" w:rsidP="00A62AE2">
      <w:pPr>
        <w:rPr>
          <w:del w:id="398" w:author="Wang Ronghui" w:date="2014-12-04T15:27:00Z"/>
        </w:rPr>
      </w:pPr>
    </w:p>
    <w:p w:rsidR="00A62AE2" w:rsidDel="00CC5F11" w:rsidRDefault="00A62AE2" w:rsidP="00A62AE2">
      <w:pPr>
        <w:rPr>
          <w:del w:id="399" w:author="Wang Ronghui" w:date="2014-12-04T15:27:00Z"/>
          <w:rFonts w:hint="eastAsia"/>
        </w:rPr>
      </w:pPr>
    </w:p>
    <w:p w:rsidR="00CC5F11" w:rsidRDefault="00CC5F11" w:rsidP="00A62AE2">
      <w:pPr>
        <w:rPr>
          <w:ins w:id="400" w:author="Wang Ronghui" w:date="2014-12-04T15:28:00Z"/>
          <w:rFonts w:hint="eastAsia"/>
        </w:rPr>
      </w:pPr>
    </w:p>
    <w:p w:rsidR="00CC5F11" w:rsidRPr="0051141E" w:rsidRDefault="00CC5F11" w:rsidP="00CC5F11">
      <w:pPr>
        <w:pStyle w:val="30"/>
        <w:ind w:leftChars="0" w:left="0" w:firstLineChars="100" w:firstLine="280"/>
        <w:rPr>
          <w:ins w:id="401" w:author="Wang Ronghui" w:date="2014-12-04T15:28:00Z"/>
        </w:rPr>
      </w:pPr>
      <w:ins w:id="402" w:author="Wang Ronghui" w:date="2014-12-04T15:28:00Z">
        <w:r w:rsidRPr="0051141E">
          <w:rPr>
            <w:rFonts w:hint="eastAsia"/>
          </w:rPr>
          <w:lastRenderedPageBreak/>
          <w:t>3.6.</w:t>
        </w:r>
        <w:r>
          <w:rPr>
            <w:rFonts w:hint="eastAsia"/>
          </w:rPr>
          <w:t>2</w:t>
        </w:r>
        <w:r w:rsidRPr="0051141E">
          <w:rPr>
            <w:rFonts w:hint="eastAsia"/>
          </w:rPr>
          <w:t xml:space="preserve"> 接口</w:t>
        </w:r>
      </w:ins>
      <w:ins w:id="403" w:author="Wang Ronghui" w:date="2014-12-04T15:29:00Z">
        <w:r>
          <w:rPr>
            <w:rFonts w:hint="eastAsia"/>
          </w:rPr>
          <w:t>8</w:t>
        </w:r>
      </w:ins>
      <w:ins w:id="404" w:author="Wang Ronghui" w:date="2014-12-04T15:28:00Z">
        <w:r w:rsidRPr="0051141E">
          <w:rPr>
            <w:rFonts w:hint="eastAsia"/>
          </w:rPr>
          <w:t>——商品</w:t>
        </w:r>
      </w:ins>
      <w:ins w:id="405" w:author="Wang Ronghui" w:date="2014-12-04T15:29:00Z">
        <w:r>
          <w:rPr>
            <w:rFonts w:hint="eastAsia"/>
          </w:rPr>
          <w:t>归并</w:t>
        </w:r>
      </w:ins>
      <w:ins w:id="406" w:author="Wang Ronghui" w:date="2014-12-04T15:28:00Z">
        <w:r w:rsidRPr="0051141E">
          <w:rPr>
            <w:rFonts w:hint="eastAsia"/>
          </w:rPr>
          <w:t>信息接口</w:t>
        </w:r>
      </w:ins>
    </w:p>
    <w:p w:rsidR="00CC5F11" w:rsidRDefault="00CC5F11" w:rsidP="00CC5F11">
      <w:pPr>
        <w:widowControl/>
        <w:spacing w:line="288" w:lineRule="auto"/>
        <w:rPr>
          <w:ins w:id="407" w:author="Wang Ronghui" w:date="2014-12-04T15:28:00Z"/>
          <w:rFonts w:ascii="宋体" w:hAnsi="宋体"/>
        </w:rPr>
      </w:pPr>
      <w:ins w:id="408" w:author="Wang Ronghui" w:date="2014-12-04T15:28:00Z">
        <w:r>
          <w:rPr>
            <w:rFonts w:ascii="宋体" w:hAnsi="宋体" w:hint="eastAsia"/>
          </w:rPr>
          <w:t>接口类型：</w:t>
        </w:r>
      </w:ins>
      <w:ins w:id="409" w:author="Wang Ronghui" w:date="2014-12-04T15:29:00Z">
        <w:r>
          <w:rPr>
            <w:rFonts w:hint="eastAsia"/>
          </w:rPr>
          <w:t>跨境通账册对接系统</w:t>
        </w:r>
        <w:r>
          <w:rPr>
            <w:rFonts w:hint="eastAsia"/>
          </w:rPr>
          <w:t xml:space="preserve"> </w:t>
        </w:r>
      </w:ins>
      <w:ins w:id="410" w:author="Wang Ronghui" w:date="2014-12-04T15:28:00Z">
        <w:r>
          <w:rPr>
            <w:rFonts w:ascii="宋体" w:eastAsia="宋体" w:hAnsi="宋体" w:hint="eastAsia"/>
          </w:rPr>
          <w:t>＞</w:t>
        </w:r>
      </w:ins>
      <w:ins w:id="411" w:author="Wang Ronghui" w:date="2014-12-04T15:29:00Z">
        <w:r>
          <w:rPr>
            <w:rFonts w:ascii="宋体" w:eastAsia="宋体" w:hAnsi="宋体" w:hint="eastAsia"/>
          </w:rPr>
          <w:t xml:space="preserve"> </w:t>
        </w:r>
        <w:r>
          <w:rPr>
            <w:rFonts w:ascii="宋体" w:hAnsi="宋体" w:hint="eastAsia"/>
          </w:rPr>
          <w:t>ECC</w:t>
        </w:r>
      </w:ins>
    </w:p>
    <w:p w:rsidR="00CC5F11" w:rsidRPr="00B8301C" w:rsidRDefault="00CC5F11" w:rsidP="00CC5F11">
      <w:pPr>
        <w:rPr>
          <w:ins w:id="412" w:author="Wang Ronghui" w:date="2014-12-04T15:28:00Z"/>
          <w:color w:val="FF0000"/>
        </w:rPr>
      </w:pPr>
      <w:ins w:id="413" w:author="Wang Ronghui" w:date="2014-12-04T15:29:00Z">
        <w:r>
          <w:rPr>
            <w:rFonts w:hint="eastAsia"/>
            <w:color w:val="FF0000"/>
          </w:rPr>
          <w:t>在</w:t>
        </w:r>
      </w:ins>
      <w:ins w:id="414" w:author="Wang Ronghui" w:date="2014-12-04T15:30:00Z">
        <w:r>
          <w:rPr>
            <w:rFonts w:hint="eastAsia"/>
            <w:color w:val="FF0000"/>
          </w:rPr>
          <w:t>账册中间件</w:t>
        </w:r>
      </w:ins>
      <w:ins w:id="415" w:author="Wang Ronghui" w:date="2014-12-04T15:31:00Z">
        <w:r>
          <w:rPr>
            <w:rFonts w:hint="eastAsia"/>
            <w:color w:val="FF0000"/>
          </w:rPr>
          <w:t>做好归并关系后，</w:t>
        </w:r>
      </w:ins>
      <w:ins w:id="416" w:author="Wang Ronghui" w:date="2014-12-04T15:37:00Z">
        <w:r w:rsidR="00F8595D">
          <w:rPr>
            <w:rFonts w:hint="eastAsia"/>
            <w:color w:val="FF0000"/>
          </w:rPr>
          <w:t>并通过</w:t>
        </w:r>
        <w:r w:rsidR="00F8595D">
          <w:rPr>
            <w:rFonts w:hint="eastAsia"/>
            <w:color w:val="FF0000"/>
          </w:rPr>
          <w:t>5+2</w:t>
        </w:r>
        <w:r w:rsidR="00F8595D">
          <w:rPr>
            <w:rFonts w:hint="eastAsia"/>
            <w:color w:val="FF0000"/>
          </w:rPr>
          <w:t>确认</w:t>
        </w:r>
      </w:ins>
      <w:ins w:id="417" w:author="Wang Ronghui" w:date="2014-12-04T15:31:00Z">
        <w:r>
          <w:rPr>
            <w:rFonts w:hint="eastAsia"/>
            <w:color w:val="FF0000"/>
          </w:rPr>
          <w:t>后，调用此接口，通知</w:t>
        </w:r>
        <w:r>
          <w:rPr>
            <w:rFonts w:hint="eastAsia"/>
            <w:color w:val="FF0000"/>
          </w:rPr>
          <w:t>ECC</w:t>
        </w:r>
      </w:ins>
      <w:ins w:id="418" w:author="Wang Ronghui" w:date="2014-12-04T15:28:00Z">
        <w:r>
          <w:rPr>
            <w:rFonts w:hint="eastAsia"/>
            <w:color w:val="FF0000"/>
          </w:rPr>
          <w:t>。</w:t>
        </w:r>
      </w:ins>
    </w:p>
    <w:p w:rsidR="00CC5F11" w:rsidRDefault="00CC5F11" w:rsidP="00CC5F11">
      <w:pPr>
        <w:rPr>
          <w:ins w:id="419" w:author="Wang Ronghui" w:date="2014-12-04T15:28:00Z"/>
        </w:rPr>
      </w:pPr>
    </w:p>
    <w:p w:rsidR="00CC5F11" w:rsidRPr="005819F7" w:rsidRDefault="00CC5F11" w:rsidP="00CC5F11">
      <w:pPr>
        <w:rPr>
          <w:ins w:id="420" w:author="Wang Ronghui" w:date="2014-12-04T15:28:00Z"/>
        </w:rPr>
      </w:pPr>
      <w:ins w:id="421" w:author="Wang Ronghui" w:date="2014-12-04T15:28:00Z">
        <w:r>
          <w:rPr>
            <w:rFonts w:hint="eastAsia"/>
          </w:rPr>
          <w:t>数据接口由</w:t>
        </w:r>
      </w:ins>
      <w:ins w:id="422" w:author="Wang Ronghui" w:date="2014-12-04T15:31:00Z">
        <w:r>
          <w:rPr>
            <w:rFonts w:hint="eastAsia"/>
          </w:rPr>
          <w:t>ECC</w:t>
        </w:r>
      </w:ins>
      <w:ins w:id="423" w:author="Wang Ronghui" w:date="2014-12-04T15:28:00Z">
        <w:r>
          <w:rPr>
            <w:rFonts w:hint="eastAsia"/>
          </w:rPr>
          <w:t>系统提供</w:t>
        </w:r>
      </w:ins>
    </w:p>
    <w:tbl>
      <w:tblPr>
        <w:tblStyle w:val="af5"/>
        <w:tblW w:w="0" w:type="auto"/>
        <w:tblInd w:w="420" w:type="dxa"/>
        <w:tblLook w:val="04A0"/>
      </w:tblPr>
      <w:tblGrid>
        <w:gridCol w:w="1248"/>
        <w:gridCol w:w="3402"/>
        <w:gridCol w:w="1134"/>
        <w:gridCol w:w="2318"/>
      </w:tblGrid>
      <w:tr w:rsidR="00CC5F11" w:rsidTr="000B468C">
        <w:trPr>
          <w:ins w:id="424" w:author="Wang Ronghui" w:date="2014-12-04T15:28:00Z"/>
        </w:trPr>
        <w:tc>
          <w:tcPr>
            <w:tcW w:w="8102" w:type="dxa"/>
            <w:gridSpan w:val="4"/>
            <w:shd w:val="clear" w:color="auto" w:fill="BFBFBF" w:themeFill="background1" w:themeFillShade="BF"/>
          </w:tcPr>
          <w:p w:rsidR="00CC5F11" w:rsidRPr="00C92EC0" w:rsidRDefault="00CC5F11" w:rsidP="000B468C">
            <w:pPr>
              <w:jc w:val="left"/>
              <w:rPr>
                <w:ins w:id="425" w:author="Wang Ronghui" w:date="2014-12-04T15:28:00Z"/>
                <w:rFonts w:ascii="宋体" w:hAnsi="宋体"/>
              </w:rPr>
            </w:pPr>
            <w:ins w:id="426" w:author="Wang Ronghui" w:date="2014-12-04T15:28:00Z">
              <w:r w:rsidRPr="00C92EC0">
                <w:rPr>
                  <w:rFonts w:ascii="宋体" w:hAnsi="宋体" w:hint="eastAsia"/>
                </w:rPr>
                <w:t>接口信息</w:t>
              </w:r>
            </w:ins>
          </w:p>
        </w:tc>
      </w:tr>
      <w:tr w:rsidR="00CC5F11" w:rsidTr="000B468C">
        <w:trPr>
          <w:ins w:id="427" w:author="Wang Ronghui" w:date="2014-12-04T15:28:00Z"/>
        </w:trPr>
        <w:tc>
          <w:tcPr>
            <w:tcW w:w="1248" w:type="dxa"/>
          </w:tcPr>
          <w:p w:rsidR="00CC5F11" w:rsidRPr="00C92EC0" w:rsidRDefault="00CC5F11" w:rsidP="000B468C">
            <w:pPr>
              <w:rPr>
                <w:ins w:id="428" w:author="Wang Ronghui" w:date="2014-12-04T15:28:00Z"/>
                <w:rFonts w:ascii="宋体" w:hAnsi="宋体"/>
              </w:rPr>
            </w:pPr>
            <w:ins w:id="429" w:author="Wang Ronghui" w:date="2014-12-04T15:28:00Z">
              <w:r w:rsidRPr="00C92EC0">
                <w:rPr>
                  <w:rFonts w:ascii="宋体" w:hAnsi="宋体" w:hint="eastAsia"/>
                </w:rPr>
                <w:t>Endpoint</w:t>
              </w:r>
            </w:ins>
          </w:p>
        </w:tc>
        <w:tc>
          <w:tcPr>
            <w:tcW w:w="6854" w:type="dxa"/>
            <w:gridSpan w:val="3"/>
          </w:tcPr>
          <w:p w:rsidR="00CC5F11" w:rsidRPr="00C92EC0" w:rsidRDefault="00CC5F11" w:rsidP="000B468C">
            <w:pPr>
              <w:jc w:val="left"/>
              <w:rPr>
                <w:ins w:id="430" w:author="Wang Ronghui" w:date="2014-12-04T15:28:00Z"/>
                <w:rFonts w:ascii="宋体" w:hAnsi="宋体"/>
              </w:rPr>
            </w:pPr>
          </w:p>
        </w:tc>
      </w:tr>
      <w:tr w:rsidR="00CC5F11" w:rsidTr="000B468C">
        <w:trPr>
          <w:ins w:id="431" w:author="Wang Ronghui" w:date="2014-12-04T15:28:00Z"/>
        </w:trPr>
        <w:tc>
          <w:tcPr>
            <w:tcW w:w="1248" w:type="dxa"/>
          </w:tcPr>
          <w:p w:rsidR="00CC5F11" w:rsidRPr="00C92EC0" w:rsidRDefault="00CC5F11" w:rsidP="000B468C">
            <w:pPr>
              <w:jc w:val="left"/>
              <w:rPr>
                <w:ins w:id="432" w:author="Wang Ronghui" w:date="2014-12-04T15:28:00Z"/>
                <w:rFonts w:ascii="宋体" w:hAnsi="宋体"/>
              </w:rPr>
            </w:pPr>
            <w:ins w:id="433" w:author="Wang Ronghui" w:date="2014-12-04T15:28:00Z">
              <w:r w:rsidRPr="00C92EC0">
                <w:rPr>
                  <w:rFonts w:ascii="宋体" w:hAnsi="宋体" w:hint="eastAsia"/>
                </w:rPr>
                <w:t>调用方式</w:t>
              </w:r>
            </w:ins>
          </w:p>
        </w:tc>
        <w:tc>
          <w:tcPr>
            <w:tcW w:w="6854" w:type="dxa"/>
            <w:gridSpan w:val="3"/>
          </w:tcPr>
          <w:p w:rsidR="00CC5F11" w:rsidRPr="00C92EC0" w:rsidRDefault="00CC5F11" w:rsidP="000B468C">
            <w:pPr>
              <w:jc w:val="left"/>
              <w:rPr>
                <w:ins w:id="434" w:author="Wang Ronghui" w:date="2014-12-04T15:28:00Z"/>
                <w:rFonts w:ascii="宋体" w:hAnsi="宋体"/>
              </w:rPr>
            </w:pPr>
            <w:ins w:id="435" w:author="Wang Ronghui" w:date="2014-12-04T15:28:00Z">
              <w:r w:rsidRPr="00C92EC0">
                <w:rPr>
                  <w:rFonts w:ascii="宋体" w:hAnsi="宋体" w:hint="eastAsia"/>
                </w:rPr>
                <w:t>POST</w:t>
              </w:r>
            </w:ins>
          </w:p>
        </w:tc>
      </w:tr>
      <w:tr w:rsidR="00CC5F11" w:rsidTr="000B468C">
        <w:trPr>
          <w:ins w:id="436" w:author="Wang Ronghui" w:date="2014-12-04T15:28:00Z"/>
        </w:trPr>
        <w:tc>
          <w:tcPr>
            <w:tcW w:w="1248" w:type="dxa"/>
          </w:tcPr>
          <w:p w:rsidR="00CC5F11" w:rsidRPr="00C92EC0" w:rsidRDefault="00CC5F11" w:rsidP="000B468C">
            <w:pPr>
              <w:jc w:val="left"/>
              <w:rPr>
                <w:ins w:id="437" w:author="Wang Ronghui" w:date="2014-12-04T15:28:00Z"/>
                <w:rFonts w:ascii="宋体" w:hAnsi="宋体"/>
              </w:rPr>
            </w:pPr>
            <w:ins w:id="438" w:author="Wang Ronghui" w:date="2014-12-04T15:28:00Z">
              <w:r w:rsidRPr="00C92EC0">
                <w:rPr>
                  <w:rFonts w:ascii="宋体" w:hAnsi="宋体" w:hint="eastAsia"/>
                </w:rPr>
                <w:t>返回方式</w:t>
              </w:r>
            </w:ins>
          </w:p>
        </w:tc>
        <w:tc>
          <w:tcPr>
            <w:tcW w:w="6854" w:type="dxa"/>
            <w:gridSpan w:val="3"/>
          </w:tcPr>
          <w:p w:rsidR="00CC5F11" w:rsidRPr="00C92EC0" w:rsidRDefault="00CC5F11" w:rsidP="000B468C">
            <w:pPr>
              <w:jc w:val="left"/>
              <w:rPr>
                <w:ins w:id="439" w:author="Wang Ronghui" w:date="2014-12-04T15:28:00Z"/>
                <w:rFonts w:ascii="宋体" w:hAnsi="宋体"/>
              </w:rPr>
            </w:pPr>
            <w:ins w:id="440" w:author="Wang Ronghui" w:date="2014-12-04T15:28:00Z">
              <w:r w:rsidRPr="00C92EC0">
                <w:rPr>
                  <w:rFonts w:ascii="宋体" w:hAnsi="宋体" w:hint="eastAsia"/>
                </w:rPr>
                <w:t>响应体(json)</w:t>
              </w:r>
            </w:ins>
          </w:p>
        </w:tc>
      </w:tr>
      <w:tr w:rsidR="00CC5F11" w:rsidTr="000B468C">
        <w:trPr>
          <w:ins w:id="441" w:author="Wang Ronghui" w:date="2014-12-04T15:28:00Z"/>
        </w:trPr>
        <w:tc>
          <w:tcPr>
            <w:tcW w:w="810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42" w:author="Wang Ronghui" w:date="2014-12-04T15:28:00Z"/>
              </w:rPr>
            </w:pPr>
            <w:ins w:id="443" w:author="Wang Ronghui" w:date="2014-12-04T15:28:00Z">
              <w:r>
                <w:rPr>
                  <w:rFonts w:hint="eastAsia"/>
                </w:rPr>
                <w:t>输入参数</w:t>
              </w:r>
            </w:ins>
          </w:p>
        </w:tc>
      </w:tr>
      <w:tr w:rsidR="00CC5F11" w:rsidTr="000B468C">
        <w:trPr>
          <w:ins w:id="444" w:author="Wang Ronghui" w:date="2014-12-04T15:28:00Z"/>
        </w:trPr>
        <w:tc>
          <w:tcPr>
            <w:tcW w:w="1248" w:type="dxa"/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45" w:author="Wang Ronghui" w:date="2014-12-04T15:28:00Z"/>
              </w:rPr>
            </w:pPr>
            <w:ins w:id="446" w:author="Wang Ronghui" w:date="2014-12-04T15:28:00Z">
              <w:r>
                <w:rPr>
                  <w:rFonts w:hint="eastAsia"/>
                </w:rPr>
                <w:t>参数名称</w:t>
              </w:r>
            </w:ins>
          </w:p>
        </w:tc>
        <w:tc>
          <w:tcPr>
            <w:tcW w:w="3402" w:type="dxa"/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47" w:author="Wang Ronghui" w:date="2014-12-04T15:28:00Z"/>
              </w:rPr>
            </w:pPr>
            <w:ins w:id="448" w:author="Wang Ronghui" w:date="2014-12-04T15:28:00Z">
              <w:r>
                <w:rPr>
                  <w:rFonts w:hint="eastAsia"/>
                </w:rPr>
                <w:t>参数说明</w:t>
              </w:r>
            </w:ins>
          </w:p>
        </w:tc>
        <w:tc>
          <w:tcPr>
            <w:tcW w:w="1134" w:type="dxa"/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49" w:author="Wang Ronghui" w:date="2014-12-04T15:28:00Z"/>
              </w:rPr>
            </w:pPr>
            <w:ins w:id="450" w:author="Wang Ronghui" w:date="2014-12-04T15:28:00Z">
              <w:r>
                <w:rPr>
                  <w:rFonts w:hint="eastAsia"/>
                </w:rPr>
                <w:t>是否必须</w:t>
              </w:r>
            </w:ins>
          </w:p>
        </w:tc>
        <w:tc>
          <w:tcPr>
            <w:tcW w:w="2318" w:type="dxa"/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51" w:author="Wang Ronghui" w:date="2014-12-04T15:28:00Z"/>
              </w:rPr>
            </w:pPr>
            <w:ins w:id="452" w:author="Wang Ronghui" w:date="2014-12-04T15:28:00Z">
              <w:r>
                <w:rPr>
                  <w:rFonts w:hint="eastAsia"/>
                </w:rPr>
                <w:t>参数值说明</w:t>
              </w:r>
            </w:ins>
          </w:p>
        </w:tc>
      </w:tr>
      <w:tr w:rsidR="00CC5F11" w:rsidTr="000B468C">
        <w:trPr>
          <w:ins w:id="453" w:author="Wang Ronghui" w:date="2014-12-04T15:28:00Z"/>
        </w:trPr>
        <w:tc>
          <w:tcPr>
            <w:tcW w:w="1248" w:type="dxa"/>
          </w:tcPr>
          <w:p w:rsidR="00CC5F11" w:rsidRDefault="00CC5F11" w:rsidP="000B468C">
            <w:pPr>
              <w:jc w:val="left"/>
              <w:rPr>
                <w:ins w:id="454" w:author="Wang Ronghui" w:date="2014-12-04T15:28:00Z"/>
              </w:rPr>
            </w:pPr>
          </w:p>
        </w:tc>
        <w:tc>
          <w:tcPr>
            <w:tcW w:w="3402" w:type="dxa"/>
          </w:tcPr>
          <w:p w:rsidR="00CC5F11" w:rsidRDefault="00CC5F11" w:rsidP="000B468C">
            <w:pPr>
              <w:jc w:val="left"/>
              <w:rPr>
                <w:ins w:id="455" w:author="Wang Ronghui" w:date="2014-12-04T15:28:00Z"/>
              </w:rPr>
            </w:pPr>
          </w:p>
        </w:tc>
        <w:tc>
          <w:tcPr>
            <w:tcW w:w="1134" w:type="dxa"/>
          </w:tcPr>
          <w:p w:rsidR="00CC5F11" w:rsidRDefault="00CC5F11" w:rsidP="000B468C">
            <w:pPr>
              <w:rPr>
                <w:ins w:id="456" w:author="Wang Ronghui" w:date="2014-12-04T15:28:00Z"/>
              </w:rPr>
            </w:pPr>
          </w:p>
        </w:tc>
        <w:tc>
          <w:tcPr>
            <w:tcW w:w="2318" w:type="dxa"/>
          </w:tcPr>
          <w:p w:rsidR="00CC5F11" w:rsidRDefault="00CC5F11" w:rsidP="000B468C">
            <w:pPr>
              <w:jc w:val="left"/>
              <w:rPr>
                <w:ins w:id="457" w:author="Wang Ronghui" w:date="2014-12-04T15:28:00Z"/>
              </w:rPr>
            </w:pPr>
          </w:p>
        </w:tc>
      </w:tr>
      <w:tr w:rsidR="00CC5F11" w:rsidTr="000B468C">
        <w:trPr>
          <w:ins w:id="458" w:author="Wang Ronghui" w:date="2014-12-04T15:28:00Z"/>
        </w:trPr>
        <w:tc>
          <w:tcPr>
            <w:tcW w:w="8102" w:type="dxa"/>
            <w:gridSpan w:val="4"/>
            <w:shd w:val="clear" w:color="auto" w:fill="BFBFBF" w:themeFill="background1" w:themeFillShade="BF"/>
          </w:tcPr>
          <w:p w:rsidR="00CC5F11" w:rsidRDefault="00CC5F11" w:rsidP="000B468C">
            <w:pPr>
              <w:jc w:val="left"/>
              <w:rPr>
                <w:ins w:id="459" w:author="Wang Ronghui" w:date="2014-12-04T15:28:00Z"/>
              </w:rPr>
            </w:pPr>
            <w:ins w:id="460" w:author="Wang Ronghui" w:date="2014-12-04T15:28:00Z">
              <w:r>
                <w:rPr>
                  <w:rFonts w:hint="eastAsia"/>
                </w:rPr>
                <w:t>响应体</w:t>
              </w:r>
            </w:ins>
          </w:p>
        </w:tc>
      </w:tr>
      <w:tr w:rsidR="00CC5F11" w:rsidTr="000B468C">
        <w:trPr>
          <w:ins w:id="461" w:author="Wang Ronghui" w:date="2014-12-04T15:28:00Z"/>
        </w:trPr>
        <w:tc>
          <w:tcPr>
            <w:tcW w:w="8102" w:type="dxa"/>
            <w:gridSpan w:val="4"/>
          </w:tcPr>
          <w:p w:rsidR="00CC5F11" w:rsidRDefault="00CC5F11" w:rsidP="000B468C">
            <w:pPr>
              <w:autoSpaceDE w:val="0"/>
              <w:autoSpaceDN w:val="0"/>
              <w:adjustRightInd w:val="0"/>
              <w:spacing w:before="58" w:line="241" w:lineRule="exact"/>
              <w:jc w:val="left"/>
              <w:rPr>
                <w:ins w:id="462" w:author="Wang Ronghui" w:date="2014-12-04T15:28:00Z"/>
              </w:rPr>
            </w:pPr>
          </w:p>
        </w:tc>
      </w:tr>
    </w:tbl>
    <w:p w:rsidR="00CC5F11" w:rsidRDefault="00CC5F11" w:rsidP="00CC5F11">
      <w:pPr>
        <w:rPr>
          <w:ins w:id="463" w:author="Wang Ronghui" w:date="2014-12-04T15:28:00Z"/>
        </w:rPr>
      </w:pPr>
    </w:p>
    <w:p w:rsidR="00CC5F11" w:rsidRDefault="00CC5F11" w:rsidP="00CC5F11">
      <w:pPr>
        <w:rPr>
          <w:ins w:id="464" w:author="Wang Ronghui" w:date="2014-12-04T15:28:00Z"/>
        </w:rPr>
      </w:pPr>
      <w:ins w:id="465" w:author="Wang Ronghui" w:date="2014-12-04T15:28:00Z">
        <w:r>
          <w:t>接口</w:t>
        </w:r>
        <w:r>
          <w:rPr>
            <w:rFonts w:hint="eastAsia"/>
          </w:rPr>
          <w:t>参数</w:t>
        </w:r>
        <w:r>
          <w:t>信息</w:t>
        </w:r>
      </w:ins>
    </w:p>
    <w:tbl>
      <w:tblPr>
        <w:tblStyle w:val="af5"/>
        <w:tblW w:w="0" w:type="auto"/>
        <w:tblInd w:w="108" w:type="dxa"/>
        <w:shd w:val="clear" w:color="auto" w:fill="FFFFFF" w:themeFill="background1"/>
        <w:tblLook w:val="04A0"/>
      </w:tblPr>
      <w:tblGrid>
        <w:gridCol w:w="670"/>
        <w:gridCol w:w="3630"/>
        <w:gridCol w:w="1582"/>
        <w:gridCol w:w="963"/>
        <w:gridCol w:w="1569"/>
      </w:tblGrid>
      <w:tr w:rsidR="00CC5F11" w:rsidTr="000B468C">
        <w:trPr>
          <w:ins w:id="466" w:author="Wang Ronghui" w:date="2014-12-04T15:28:00Z"/>
        </w:trPr>
        <w:tc>
          <w:tcPr>
            <w:tcW w:w="6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5F11" w:rsidRDefault="00CC5F11" w:rsidP="000B468C">
            <w:pPr>
              <w:jc w:val="left"/>
              <w:rPr>
                <w:ins w:id="467" w:author="Wang Ronghui" w:date="2014-12-04T15:28:00Z"/>
              </w:rPr>
            </w:pPr>
            <w:ins w:id="468" w:author="Wang Ronghui" w:date="2014-12-04T15:28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3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5F11" w:rsidRDefault="00CC5F11" w:rsidP="000B468C">
            <w:pPr>
              <w:jc w:val="left"/>
              <w:rPr>
                <w:ins w:id="469" w:author="Wang Ronghui" w:date="2014-12-04T15:28:00Z"/>
              </w:rPr>
            </w:pPr>
            <w:ins w:id="470" w:author="Wang Ronghui" w:date="2014-12-04T15:28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5F11" w:rsidRDefault="00CC5F11" w:rsidP="000B468C">
            <w:pPr>
              <w:jc w:val="left"/>
              <w:rPr>
                <w:ins w:id="471" w:author="Wang Ronghui" w:date="2014-12-04T15:28:00Z"/>
              </w:rPr>
            </w:pPr>
            <w:ins w:id="472" w:author="Wang Ronghui" w:date="2014-12-04T15:28:00Z">
              <w:r>
                <w:rPr>
                  <w:rFonts w:hint="eastAsia"/>
                </w:rPr>
                <w:t>含义</w:t>
              </w:r>
            </w:ins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5F11" w:rsidRDefault="00CC5F11" w:rsidP="000B468C">
            <w:pPr>
              <w:jc w:val="left"/>
              <w:rPr>
                <w:ins w:id="473" w:author="Wang Ronghui" w:date="2014-12-04T15:28:00Z"/>
              </w:rPr>
            </w:pPr>
            <w:ins w:id="474" w:author="Wang Ronghui" w:date="2014-12-04T15:28:00Z">
              <w:r>
                <w:t>是否可空</w:t>
              </w:r>
            </w:ins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5F11" w:rsidRDefault="00CC5F11" w:rsidP="000B468C">
            <w:pPr>
              <w:jc w:val="left"/>
              <w:rPr>
                <w:ins w:id="475" w:author="Wang Ronghui" w:date="2014-12-04T15:28:00Z"/>
              </w:rPr>
            </w:pPr>
            <w:ins w:id="476" w:author="Wang Ronghui" w:date="2014-12-04T15:28:00Z">
              <w:r>
                <w:rPr>
                  <w:rFonts w:hint="eastAsia"/>
                </w:rPr>
                <w:t>说明</w:t>
              </w:r>
            </w:ins>
          </w:p>
        </w:tc>
      </w:tr>
      <w:tr w:rsidR="00CC5F11" w:rsidRPr="00826484" w:rsidTr="000B468C">
        <w:trPr>
          <w:ins w:id="477" w:author="Wang Ronghui" w:date="2014-12-04T15:28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78" w:author="Wang Ronghui" w:date="2014-12-04T15:28:00Z"/>
              </w:rPr>
            </w:pPr>
            <w:ins w:id="479" w:author="Wang Ronghui" w:date="2014-12-04T15:2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Pr="00261C61" w:rsidRDefault="00CC5F11" w:rsidP="000B468C">
            <w:pPr>
              <w:jc w:val="left"/>
              <w:rPr>
                <w:ins w:id="480" w:author="Wang Ronghui" w:date="2014-12-04T15:28:00Z"/>
              </w:rPr>
            </w:pPr>
            <w:ins w:id="481" w:author="Wang Ronghui" w:date="2014-12-04T15:28:00Z">
              <w:r>
                <w:rPr>
                  <w:rFonts w:hint="eastAsia"/>
                </w:rPr>
                <w:t>ItemCode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82" w:author="Wang Ronghui" w:date="2014-12-04T15:28:00Z"/>
              </w:rPr>
            </w:pPr>
            <w:ins w:id="483" w:author="Wang Ronghui" w:date="2014-12-04T15:28:00Z">
              <w:r>
                <w:rPr>
                  <w:rFonts w:hint="eastAsia"/>
                </w:rPr>
                <w:t>商户商品编码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84" w:author="Wang Ronghui" w:date="2014-12-04T15:28:00Z"/>
              </w:rPr>
            </w:pPr>
            <w:ins w:id="485" w:author="Wang Ronghui" w:date="2014-12-04T15:28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Pr="00826484" w:rsidRDefault="00CC5F11" w:rsidP="000B468C">
            <w:pPr>
              <w:jc w:val="left"/>
              <w:rPr>
                <w:ins w:id="486" w:author="Wang Ronghui" w:date="2014-12-04T15:28:00Z"/>
              </w:rPr>
            </w:pPr>
            <w:ins w:id="487" w:author="Wang Ronghui" w:date="2014-12-04T15:28:00Z">
              <w:r>
                <w:rPr>
                  <w:rFonts w:hint="eastAsia"/>
                </w:rPr>
                <w:t>此编码不允许修改</w:t>
              </w:r>
            </w:ins>
          </w:p>
        </w:tc>
      </w:tr>
      <w:tr w:rsidR="00CC5F11" w:rsidRPr="00826484" w:rsidTr="000B468C">
        <w:trPr>
          <w:ins w:id="488" w:author="Wang Ronghui" w:date="2014-12-04T15:32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89" w:author="Wang Ronghui" w:date="2014-12-04T15:32:00Z"/>
                <w:rFonts w:hint="eastAsia"/>
              </w:rPr>
            </w:pPr>
            <w:ins w:id="490" w:author="Wang Ronghui" w:date="2014-12-04T15:32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91" w:author="Wang Ronghui" w:date="2014-12-04T15:32:00Z"/>
                <w:rFonts w:hint="eastAsia"/>
              </w:rPr>
            </w:pPr>
            <w:ins w:id="492" w:author="Wang Ronghui" w:date="2014-12-04T15:32:00Z">
              <w:r>
                <w:rPr>
                  <w:rStyle w:val="high-light-bg4"/>
                  <w:rFonts w:ascii="Arial" w:hAnsi="Arial" w:cs="Arial"/>
                </w:rPr>
                <w:t>KjtC</w:t>
              </w:r>
              <w:r>
                <w:rPr>
                  <w:rStyle w:val="high-light-bg4"/>
                  <w:rFonts w:ascii="Arial" w:hAnsi="Arial" w:cs="Arial" w:hint="eastAsia"/>
                </w:rPr>
                <w:t>ode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93" w:author="Wang Ronghui" w:date="2014-12-04T15:32:00Z"/>
                <w:rFonts w:hint="eastAsia"/>
              </w:rPr>
            </w:pPr>
            <w:ins w:id="494" w:author="Wang Ronghui" w:date="2014-12-04T15:32:00Z">
              <w:r>
                <w:rPr>
                  <w:rFonts w:hint="eastAsia"/>
                </w:rPr>
                <w:t>商户编码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95" w:author="Wang Ronghui" w:date="2014-12-04T15:32:00Z"/>
                <w:rFonts w:hint="eastAsia"/>
              </w:rPr>
            </w:pPr>
            <w:ins w:id="496" w:author="Wang Ronghui" w:date="2014-12-04T15:32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497" w:author="Wang Ronghui" w:date="2014-12-04T15:32:00Z"/>
                <w:rFonts w:hint="eastAsia"/>
              </w:rPr>
            </w:pPr>
            <w:ins w:id="498" w:author="Wang Ronghui" w:date="2014-12-04T15:32:00Z">
              <w:r>
                <w:rPr>
                  <w:rFonts w:hint="eastAsia"/>
                </w:rPr>
                <w:t>此编码不允许修改</w:t>
              </w:r>
            </w:ins>
          </w:p>
        </w:tc>
      </w:tr>
      <w:tr w:rsidR="00CC5F11" w:rsidRPr="00826484" w:rsidTr="000B468C">
        <w:trPr>
          <w:ins w:id="499" w:author="Wang Ronghui" w:date="2014-12-04T15:32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00" w:author="Wang Ronghui" w:date="2014-12-04T15:32:00Z"/>
                <w:rFonts w:hint="eastAsia"/>
              </w:rPr>
            </w:pPr>
            <w:ins w:id="501" w:author="Wang Ronghui" w:date="2014-12-04T15:32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02" w:author="Wang Ronghui" w:date="2014-12-04T15:32:00Z"/>
                <w:rStyle w:val="high-light-bg4"/>
                <w:rFonts w:ascii="Arial" w:hAnsi="Arial" w:cs="Arial"/>
              </w:rPr>
            </w:pPr>
            <w:ins w:id="503" w:author="Wang Ronghui" w:date="2014-12-04T15:33:00Z">
              <w:r w:rsidRPr="0071765D">
                <w:rPr>
                  <w:sz w:val="22"/>
                </w:rPr>
                <w:t>MaterialID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04" w:author="Wang Ronghui" w:date="2014-12-04T15:32:00Z"/>
                <w:rFonts w:hint="eastAsia"/>
              </w:rPr>
            </w:pPr>
            <w:ins w:id="505" w:author="Wang Ronghui" w:date="2014-12-04T15:33:00Z">
              <w:r>
                <w:rPr>
                  <w:rFonts w:hint="eastAsia"/>
                </w:rPr>
                <w:t>物资序号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06" w:author="Wang Ronghui" w:date="2014-12-04T15:32:00Z"/>
                <w:rFonts w:hint="eastAsia"/>
              </w:rPr>
            </w:pPr>
            <w:ins w:id="507" w:author="Wang Ronghui" w:date="2014-12-04T15:32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08" w:author="Wang Ronghui" w:date="2014-12-04T15:32:00Z"/>
                <w:rFonts w:hint="eastAsia"/>
              </w:rPr>
            </w:pPr>
          </w:p>
        </w:tc>
      </w:tr>
      <w:tr w:rsidR="00CC5F11" w:rsidRPr="00826484" w:rsidTr="000B468C">
        <w:trPr>
          <w:ins w:id="509" w:author="Wang Ronghui" w:date="2014-12-04T15:32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10" w:author="Wang Ronghui" w:date="2014-12-04T15:32:00Z"/>
                <w:rFonts w:hint="eastAsia"/>
              </w:rPr>
            </w:pPr>
            <w:ins w:id="511" w:author="Wang Ronghui" w:date="2014-12-04T15:35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12" w:author="Wang Ronghui" w:date="2014-12-04T15:32:00Z"/>
                <w:rStyle w:val="high-light-bg4"/>
                <w:rFonts w:ascii="Arial" w:hAnsi="Arial" w:cs="Arial" w:hint="eastAsia"/>
              </w:rPr>
            </w:pPr>
            <w:ins w:id="513" w:author="Wang Ronghui" w:date="2014-12-04T15:35:00Z">
              <w:r>
                <w:rPr>
                  <w:rFonts w:hint="eastAsia"/>
                </w:rPr>
                <w:t>ContrItem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14" w:author="Wang Ronghui" w:date="2014-12-04T15:32:00Z"/>
              </w:rPr>
            </w:pPr>
            <w:ins w:id="515" w:author="Wang Ronghui" w:date="2014-12-04T15:35:00Z">
              <w:r>
                <w:t>海关归并序号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16" w:author="Wang Ronghui" w:date="2014-12-04T15:32:00Z"/>
                <w:rFonts w:hint="eastAsia"/>
              </w:rPr>
            </w:pPr>
            <w:ins w:id="517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18" w:author="Wang Ronghui" w:date="2014-12-04T15:32:00Z"/>
                <w:rFonts w:hint="eastAsia"/>
              </w:rPr>
            </w:pPr>
          </w:p>
        </w:tc>
      </w:tr>
      <w:tr w:rsidR="00CC5F11" w:rsidRPr="00826484" w:rsidTr="000B468C">
        <w:trPr>
          <w:ins w:id="519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20" w:author="Wang Ronghui" w:date="2014-12-04T15:35:00Z"/>
                <w:rFonts w:hint="eastAsia"/>
              </w:rPr>
            </w:pPr>
            <w:ins w:id="521" w:author="Wang Ronghui" w:date="2014-12-04T15:35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22" w:author="Wang Ronghui" w:date="2014-12-04T15:35:00Z"/>
                <w:rFonts w:hint="eastAsia"/>
              </w:rPr>
            </w:pPr>
            <w:ins w:id="523" w:author="Wang Ronghui" w:date="2014-12-04T15:35:00Z">
              <w:r>
                <w:rPr>
                  <w:rFonts w:hint="eastAsia"/>
                </w:rPr>
                <w:t>GName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24" w:author="Wang Ronghui" w:date="2014-12-04T15:35:00Z"/>
              </w:rPr>
            </w:pPr>
            <w:ins w:id="525" w:author="Wang Ronghui" w:date="2014-12-04T15:35:00Z">
              <w:r>
                <w:t>归并品名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26" w:author="Wang Ronghui" w:date="2014-12-04T15:35:00Z"/>
                <w:rFonts w:hint="eastAsia"/>
              </w:rPr>
            </w:pPr>
            <w:ins w:id="527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28" w:author="Wang Ronghui" w:date="2014-12-04T15:35:00Z"/>
                <w:rFonts w:hint="eastAsia"/>
              </w:rPr>
            </w:pPr>
          </w:p>
        </w:tc>
      </w:tr>
      <w:tr w:rsidR="00CC5F11" w:rsidRPr="00826484" w:rsidTr="000B468C">
        <w:trPr>
          <w:ins w:id="529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30" w:author="Wang Ronghui" w:date="2014-12-04T15:35:00Z"/>
                <w:rFonts w:hint="eastAsia"/>
              </w:rPr>
            </w:pPr>
            <w:ins w:id="531" w:author="Wang Ronghui" w:date="2014-12-04T15:35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32" w:author="Wang Ronghui" w:date="2014-12-04T15:35:00Z"/>
                <w:rFonts w:hint="eastAsia"/>
              </w:rPr>
            </w:pPr>
            <w:ins w:id="533" w:author="Wang Ronghui" w:date="2014-12-04T15:35:00Z">
              <w:r>
                <w:t>N</w:t>
              </w:r>
              <w:r>
                <w:rPr>
                  <w:rFonts w:hint="eastAsia"/>
                </w:rPr>
                <w:t>ameOwn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34" w:author="Wang Ronghui" w:date="2014-12-04T15:35:00Z"/>
              </w:rPr>
            </w:pPr>
            <w:ins w:id="535" w:author="Wang Ronghui" w:date="2014-12-04T15:35:00Z">
              <w:r>
                <w:t>规格型号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36" w:author="Wang Ronghui" w:date="2014-12-04T15:35:00Z"/>
                <w:rFonts w:hint="eastAsia"/>
              </w:rPr>
            </w:pPr>
            <w:ins w:id="537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38" w:author="Wang Ronghui" w:date="2014-12-04T15:35:00Z"/>
                <w:rFonts w:hint="eastAsia"/>
              </w:rPr>
            </w:pPr>
          </w:p>
        </w:tc>
      </w:tr>
      <w:tr w:rsidR="00CC5F11" w:rsidRPr="00826484" w:rsidTr="000B468C">
        <w:trPr>
          <w:ins w:id="539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40" w:author="Wang Ronghui" w:date="2014-12-04T15:35:00Z"/>
                <w:rFonts w:hint="eastAsia"/>
              </w:rPr>
            </w:pPr>
            <w:ins w:id="541" w:author="Wang Ronghui" w:date="2014-12-04T15:35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42" w:author="Wang Ronghui" w:date="2014-12-04T15:35:00Z"/>
              </w:rPr>
            </w:pPr>
            <w:ins w:id="543" w:author="Wang Ronghui" w:date="2014-12-04T15:35:00Z">
              <w:r>
                <w:t>C</w:t>
              </w:r>
              <w:r>
                <w:rPr>
                  <w:rFonts w:hint="eastAsia"/>
                </w:rPr>
                <w:t>odeT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44" w:author="Wang Ronghui" w:date="2014-12-04T15:35:00Z"/>
              </w:rPr>
            </w:pPr>
            <w:ins w:id="545" w:author="Wang Ronghui" w:date="2014-12-04T15:35:00Z">
              <w:r>
                <w:rPr>
                  <w:rFonts w:hint="eastAsia"/>
                </w:rPr>
                <w:t>海关申报</w:t>
              </w:r>
              <w:r>
                <w:t>编码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46" w:author="Wang Ronghui" w:date="2014-12-04T15:35:00Z"/>
                <w:rFonts w:hint="eastAsia"/>
              </w:rPr>
            </w:pPr>
            <w:ins w:id="547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48" w:author="Wang Ronghui" w:date="2014-12-04T15:35:00Z"/>
                <w:rFonts w:hint="eastAsia"/>
              </w:rPr>
            </w:pPr>
            <w:ins w:id="549" w:author="Wang Ronghui" w:date="2014-12-04T15:35:00Z">
              <w:r>
                <w:rPr>
                  <w:rFonts w:hint="eastAsia"/>
                </w:rPr>
                <w:t>海关</w:t>
              </w:r>
              <w:r>
                <w:rPr>
                  <w:rFonts w:hint="eastAsia"/>
                </w:rPr>
                <w:t xml:space="preserve"> 8</w:t>
              </w:r>
              <w:r>
                <w:rPr>
                  <w:rFonts w:hint="eastAsia"/>
                </w:rPr>
                <w:t>位</w:t>
              </w:r>
            </w:ins>
          </w:p>
        </w:tc>
      </w:tr>
      <w:tr w:rsidR="00CC5F11" w:rsidRPr="00826484" w:rsidTr="000B468C">
        <w:trPr>
          <w:ins w:id="550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51" w:author="Wang Ronghui" w:date="2014-12-04T15:35:00Z"/>
                <w:rFonts w:hint="eastAsia"/>
              </w:rPr>
            </w:pPr>
            <w:ins w:id="552" w:author="Wang Ronghui" w:date="2014-12-04T15:35:00Z">
              <w:r>
                <w:rPr>
                  <w:rFonts w:hint="eastAsia"/>
                </w:rPr>
                <w:t>8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53" w:author="Wang Ronghui" w:date="2014-12-04T15:35:00Z"/>
              </w:rPr>
            </w:pPr>
            <w:ins w:id="554" w:author="Wang Ronghui" w:date="2014-12-04T15:35:00Z">
              <w:r>
                <w:t>C</w:t>
              </w:r>
              <w:r>
                <w:rPr>
                  <w:rFonts w:hint="eastAsia"/>
                </w:rPr>
                <w:t>odeS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55" w:author="Wang Ronghui" w:date="2014-12-04T15:35:00Z"/>
                <w:rFonts w:hint="eastAsia"/>
              </w:rPr>
            </w:pPr>
            <w:ins w:id="556" w:author="Wang Ronghui" w:date="2014-12-04T15:35:00Z">
              <w:r>
                <w:rPr>
                  <w:rFonts w:hint="eastAsia"/>
                </w:rPr>
                <w:t>附加编码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57" w:author="Wang Ronghui" w:date="2014-12-04T15:35:00Z"/>
                <w:rFonts w:hint="eastAsia"/>
              </w:rPr>
            </w:pPr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58" w:author="Wang Ronghui" w:date="2014-12-04T15:35:00Z"/>
                <w:rFonts w:hint="eastAsia"/>
              </w:rPr>
            </w:pPr>
            <w:ins w:id="559" w:author="Wang Ronghui" w:date="2014-12-04T15:35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位</w:t>
              </w:r>
            </w:ins>
          </w:p>
        </w:tc>
      </w:tr>
      <w:tr w:rsidR="00CC5F11" w:rsidRPr="00826484" w:rsidTr="000B468C">
        <w:trPr>
          <w:ins w:id="560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61" w:author="Wang Ronghui" w:date="2014-12-04T15:35:00Z"/>
                <w:rFonts w:hint="eastAsia"/>
              </w:rPr>
            </w:pPr>
            <w:ins w:id="562" w:author="Wang Ronghui" w:date="2014-12-04T15:35:00Z">
              <w:r>
                <w:rPr>
                  <w:rFonts w:hint="eastAsia"/>
                </w:rPr>
                <w:t>9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63" w:author="Wang Ronghui" w:date="2014-12-04T15:35:00Z"/>
              </w:rPr>
            </w:pPr>
            <w:ins w:id="564" w:author="Wang Ronghui" w:date="2014-12-04T15:35:00Z">
              <w:r>
                <w:rPr>
                  <w:rFonts w:hint="eastAsia"/>
                </w:rPr>
                <w:t>GUnit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65" w:author="Wang Ronghui" w:date="2014-12-04T15:35:00Z"/>
                <w:rFonts w:hint="eastAsia"/>
              </w:rPr>
            </w:pPr>
            <w:ins w:id="566" w:author="Wang Ronghui" w:date="2014-12-04T15:35:00Z">
              <w:r>
                <w:t>申报计量单位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67" w:author="Wang Ronghui" w:date="2014-12-04T15:35:00Z"/>
                <w:rFonts w:hint="eastAsia"/>
              </w:rPr>
            </w:pPr>
            <w:ins w:id="568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69" w:author="Wang Ronghui" w:date="2014-12-04T15:35:00Z"/>
                <w:rFonts w:hint="eastAsia"/>
              </w:rPr>
            </w:pPr>
          </w:p>
        </w:tc>
      </w:tr>
      <w:tr w:rsidR="00CC5F11" w:rsidRPr="00826484" w:rsidTr="000B468C">
        <w:trPr>
          <w:ins w:id="570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71" w:author="Wang Ronghui" w:date="2014-12-04T15:35:00Z"/>
                <w:rFonts w:hint="eastAsia"/>
              </w:rPr>
            </w:pPr>
            <w:ins w:id="572" w:author="Wang Ronghui" w:date="2014-12-04T15:3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73" w:author="Wang Ronghui" w:date="2014-12-04T15:35:00Z"/>
                <w:rFonts w:hint="eastAsia"/>
              </w:rPr>
            </w:pPr>
            <w:ins w:id="574" w:author="Wang Ronghui" w:date="2014-12-04T15:35:00Z">
              <w:r>
                <w:t>U</w:t>
              </w:r>
              <w:r>
                <w:rPr>
                  <w:rFonts w:hint="eastAsia"/>
                </w:rPr>
                <w:t>nit1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75" w:author="Wang Ronghui" w:date="2014-12-04T15:35:00Z"/>
              </w:rPr>
            </w:pPr>
            <w:ins w:id="576" w:author="Wang Ronghui" w:date="2014-12-04T15:35:00Z">
              <w:r>
                <w:t>法定计量单位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77" w:author="Wang Ronghui" w:date="2014-12-04T15:35:00Z"/>
                <w:rFonts w:hint="eastAsia"/>
              </w:rPr>
            </w:pPr>
            <w:ins w:id="578" w:author="Wang Ronghui" w:date="2014-12-04T15:35:00Z">
              <w:r>
                <w:rPr>
                  <w:rFonts w:hint="eastAsia"/>
                </w:rPr>
                <w:t>Not Null</w:t>
              </w:r>
            </w:ins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79" w:author="Wang Ronghui" w:date="2014-12-04T15:35:00Z"/>
                <w:rFonts w:hint="eastAsia"/>
              </w:rPr>
            </w:pPr>
          </w:p>
        </w:tc>
      </w:tr>
      <w:tr w:rsidR="00CC5F11" w:rsidRPr="00826484" w:rsidTr="000B468C">
        <w:trPr>
          <w:ins w:id="580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81" w:author="Wang Ronghui" w:date="2014-12-04T15:35:00Z"/>
                <w:rFonts w:hint="eastAsia"/>
              </w:rPr>
            </w:pPr>
            <w:ins w:id="582" w:author="Wang Ronghui" w:date="2014-12-04T15:3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83" w:author="Wang Ronghui" w:date="2014-12-04T15:35:00Z"/>
              </w:rPr>
            </w:pPr>
            <w:ins w:id="584" w:author="Wang Ronghui" w:date="2014-12-04T15:35:00Z">
              <w:r>
                <w:t>U</w:t>
              </w:r>
              <w:r>
                <w:rPr>
                  <w:rFonts w:hint="eastAsia"/>
                </w:rPr>
                <w:t>nit</w:t>
              </w:r>
              <w:r>
                <w:t>2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85" w:author="Wang Ronghui" w:date="2014-12-04T15:35:00Z"/>
              </w:rPr>
            </w:pPr>
            <w:ins w:id="586" w:author="Wang Ronghui" w:date="2014-12-04T15:35:00Z">
              <w:r>
                <w:t>第二计量单位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87" w:author="Wang Ronghui" w:date="2014-12-04T15:35:00Z"/>
                <w:rFonts w:hint="eastAsia"/>
              </w:rPr>
            </w:pPr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88" w:author="Wang Ronghui" w:date="2014-12-04T15:35:00Z"/>
                <w:rFonts w:hint="eastAsia"/>
              </w:rPr>
            </w:pPr>
          </w:p>
        </w:tc>
      </w:tr>
      <w:tr w:rsidR="00CC5F11" w:rsidRPr="00826484" w:rsidTr="000B468C">
        <w:trPr>
          <w:ins w:id="589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90" w:author="Wang Ronghui" w:date="2014-12-04T15:35:00Z"/>
                <w:rFonts w:hint="eastAsia"/>
              </w:rPr>
            </w:pPr>
            <w:ins w:id="591" w:author="Wang Ronghui" w:date="2014-12-04T15:3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92" w:author="Wang Ronghui" w:date="2014-12-04T15:35:00Z"/>
              </w:rPr>
            </w:pPr>
            <w:ins w:id="593" w:author="Wang Ronghui" w:date="2014-12-04T15:35:00Z">
              <w:r>
                <w:rPr>
                  <w:rFonts w:hint="eastAsia"/>
                </w:rPr>
                <w:t>ClassifyType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94" w:author="Wang Ronghui" w:date="2014-12-04T15:35:00Z"/>
              </w:rPr>
            </w:pPr>
            <w:ins w:id="595" w:author="Wang Ronghui" w:date="2014-12-04T15:35:00Z">
              <w:r>
                <w:t>类别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96" w:author="Wang Ronghui" w:date="2014-12-04T15:35:00Z"/>
                <w:rFonts w:hint="eastAsia"/>
              </w:rPr>
            </w:pPr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597" w:author="Wang Ronghui" w:date="2014-12-04T15:35:00Z"/>
                <w:rFonts w:hint="eastAsia"/>
              </w:rPr>
            </w:pPr>
            <w:ins w:id="598" w:author="Wang Ronghui" w:date="2014-12-04T15:35:00Z">
              <w:r>
                <w:t>I:</w:t>
              </w:r>
              <w:r>
                <w:t>料件</w:t>
              </w:r>
              <w:r>
                <w:t>E:</w:t>
              </w:r>
              <w:r>
                <w:t>成品</w:t>
              </w:r>
              <w:r>
                <w:t>S:</w:t>
              </w:r>
              <w:r>
                <w:t>设备</w:t>
              </w:r>
            </w:ins>
          </w:p>
        </w:tc>
      </w:tr>
      <w:tr w:rsidR="00CC5F11" w:rsidRPr="00826484" w:rsidTr="000B468C">
        <w:trPr>
          <w:ins w:id="599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0" w:author="Wang Ronghui" w:date="2014-12-04T15:35:00Z"/>
                <w:rFonts w:hint="eastAsia"/>
              </w:rPr>
            </w:pPr>
            <w:ins w:id="601" w:author="Wang Ronghui" w:date="2014-12-04T15:3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2" w:author="Wang Ronghui" w:date="2014-12-04T15:35:00Z"/>
                <w:rFonts w:hint="eastAsia"/>
              </w:rPr>
            </w:pPr>
            <w:ins w:id="603" w:author="Wang Ronghui" w:date="2014-12-04T15:35:00Z">
              <w:r>
                <w:t>G</w:t>
              </w:r>
              <w:r>
                <w:rPr>
                  <w:rFonts w:hint="eastAsia"/>
                </w:rPr>
                <w:t>noCustoms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4" w:author="Wang Ronghui" w:date="2014-12-04T15:35:00Z"/>
              </w:rPr>
            </w:pPr>
            <w:ins w:id="605" w:author="Wang Ronghui" w:date="2014-12-04T15:35:00Z">
              <w:r>
                <w:t>海关归并货号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6" w:author="Wang Ronghui" w:date="2014-12-04T15:35:00Z"/>
                <w:rFonts w:hint="eastAsia"/>
              </w:rPr>
            </w:pPr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7" w:author="Wang Ronghui" w:date="2014-12-04T15:35:00Z"/>
              </w:rPr>
            </w:pPr>
          </w:p>
        </w:tc>
      </w:tr>
      <w:tr w:rsidR="00CC5F11" w:rsidRPr="00826484" w:rsidTr="000B468C">
        <w:trPr>
          <w:ins w:id="608" w:author="Wang Ronghui" w:date="2014-12-04T15:35:00Z"/>
        </w:trPr>
        <w:tc>
          <w:tcPr>
            <w:tcW w:w="67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09" w:author="Wang Ronghui" w:date="2014-12-04T15:35:00Z"/>
                <w:rFonts w:hint="eastAsia"/>
              </w:rPr>
            </w:pPr>
            <w:ins w:id="610" w:author="Wang Ronghui" w:date="2014-12-04T15:3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630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11" w:author="Wang Ronghui" w:date="2014-12-04T15:35:00Z"/>
              </w:rPr>
            </w:pPr>
            <w:ins w:id="612" w:author="Wang Ronghui" w:date="2014-12-04T15:35:00Z">
              <w:r>
                <w:t>PRD</w:t>
              </w:r>
              <w:r>
                <w:rPr>
                  <w:rFonts w:hint="eastAsia"/>
                </w:rPr>
                <w:t>Version</w:t>
              </w:r>
              <w:r>
                <w:t>_VERSION</w:t>
              </w:r>
            </w:ins>
          </w:p>
        </w:tc>
        <w:tc>
          <w:tcPr>
            <w:tcW w:w="1582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13" w:author="Wang Ronghui" w:date="2014-12-04T15:35:00Z"/>
              </w:rPr>
            </w:pPr>
            <w:ins w:id="614" w:author="Wang Ronghui" w:date="2014-12-04T15:35:00Z">
              <w:r>
                <w:t>成品版本号</w:t>
              </w:r>
            </w:ins>
          </w:p>
        </w:tc>
        <w:tc>
          <w:tcPr>
            <w:tcW w:w="963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15" w:author="Wang Ronghui" w:date="2014-12-04T15:35:00Z"/>
                <w:rFonts w:hint="eastAsia"/>
              </w:rPr>
            </w:pPr>
          </w:p>
        </w:tc>
        <w:tc>
          <w:tcPr>
            <w:tcW w:w="1569" w:type="dxa"/>
            <w:shd w:val="clear" w:color="auto" w:fill="FFFFFF" w:themeFill="background1"/>
          </w:tcPr>
          <w:p w:rsidR="00CC5F11" w:rsidRDefault="00CC5F11" w:rsidP="000B468C">
            <w:pPr>
              <w:jc w:val="left"/>
              <w:rPr>
                <w:ins w:id="616" w:author="Wang Ronghui" w:date="2014-12-04T15:35:00Z"/>
              </w:rPr>
            </w:pPr>
          </w:p>
        </w:tc>
      </w:tr>
    </w:tbl>
    <w:p w:rsidR="00CC5F11" w:rsidRDefault="00CC5F11" w:rsidP="00A62AE2">
      <w:pPr>
        <w:rPr>
          <w:ins w:id="617" w:author="Wang Ronghui" w:date="2014-12-04T15:28:00Z"/>
        </w:rPr>
      </w:pPr>
    </w:p>
    <w:p w:rsidR="00A62AE2" w:rsidRDefault="00A62AE2" w:rsidP="00A62AE2"/>
    <w:p w:rsidR="003B16F7" w:rsidRPr="003B16F7" w:rsidRDefault="003B16F7" w:rsidP="00E12A65">
      <w:pPr>
        <w:pStyle w:val="1"/>
        <w:keepNext/>
        <w:pageBreakBefore/>
        <w:pBdr>
          <w:bottom w:val="none" w:sz="0" w:space="0" w:color="auto"/>
        </w:pBdr>
        <w:spacing w:beforeLines="50" w:afterLines="50"/>
        <w:jc w:val="left"/>
        <w:rPr>
          <w:rFonts w:ascii="Times New Roman" w:eastAsia="宋体" w:hAnsi="Times New Roman" w:cs="Times New Roman"/>
          <w:b w:val="0"/>
          <w:bCs w:val="0"/>
          <w:color w:val="000000"/>
          <w:sz w:val="32"/>
        </w:rPr>
      </w:pPr>
      <w:r w:rsidRPr="003B16F7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lastRenderedPageBreak/>
        <w:t>4</w:t>
      </w:r>
      <w:r w:rsidRPr="003B16F7">
        <w:rPr>
          <w:rFonts w:ascii="Times New Roman" w:eastAsia="宋体" w:hAnsi="Times New Roman" w:cs="Times New Roman" w:hint="eastAsia"/>
          <w:b w:val="0"/>
          <w:bCs w:val="0"/>
          <w:color w:val="000000"/>
          <w:sz w:val="32"/>
        </w:rPr>
        <w:t>接口返回代码说明</w:t>
      </w:r>
    </w:p>
    <w:tbl>
      <w:tblPr>
        <w:tblStyle w:val="af5"/>
        <w:tblW w:w="0" w:type="auto"/>
        <w:tblLook w:val="04A0"/>
      </w:tblPr>
      <w:tblGrid>
        <w:gridCol w:w="1951"/>
        <w:gridCol w:w="1701"/>
        <w:gridCol w:w="3402"/>
        <w:gridCol w:w="1468"/>
      </w:tblGrid>
      <w:tr w:rsidR="003B16F7" w:rsidTr="00B8301C">
        <w:tc>
          <w:tcPr>
            <w:tcW w:w="1951" w:type="dxa"/>
            <w:shd w:val="clear" w:color="auto" w:fill="D9D9D9" w:themeFill="background1" w:themeFillShade="D9"/>
          </w:tcPr>
          <w:p w:rsidR="003B16F7" w:rsidRDefault="003B16F7" w:rsidP="00B8301C">
            <w:r>
              <w:rPr>
                <w:rFonts w:hint="eastAsia"/>
              </w:rPr>
              <w:t>返回代码类型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B16F7" w:rsidRDefault="003B16F7" w:rsidP="00B8301C">
            <w:r>
              <w:rPr>
                <w:rFonts w:hint="eastAsia"/>
              </w:rPr>
              <w:t>返回代码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B16F7" w:rsidRDefault="003B16F7" w:rsidP="00B8301C">
            <w:r>
              <w:rPr>
                <w:rFonts w:hint="eastAsia"/>
              </w:rPr>
              <w:t>错误原因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16F7" w:rsidRDefault="003B16F7" w:rsidP="00B8301C">
            <w:r>
              <w:rPr>
                <w:rFonts w:hint="eastAsia"/>
              </w:rPr>
              <w:t>备注</w:t>
            </w:r>
          </w:p>
        </w:tc>
      </w:tr>
      <w:tr w:rsidR="003B16F7" w:rsidTr="00B8301C">
        <w:tc>
          <w:tcPr>
            <w:tcW w:w="1951" w:type="dxa"/>
            <w:vMerge w:val="restart"/>
            <w:vAlign w:val="center"/>
          </w:tcPr>
          <w:p w:rsidR="003B16F7" w:rsidRDefault="003B16F7" w:rsidP="00B8301C">
            <w:r>
              <w:rPr>
                <w:rFonts w:hint="eastAsia"/>
              </w:rPr>
              <w:t>通用返回码</w:t>
            </w:r>
          </w:p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200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操作成功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201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操作失败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202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请求方式非法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203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系统错误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 w:val="restart"/>
            <w:vAlign w:val="center"/>
          </w:tcPr>
          <w:p w:rsidR="003B16F7" w:rsidRDefault="003B16F7" w:rsidP="00B8301C">
            <w:r>
              <w:rPr>
                <w:rFonts w:hint="eastAsia"/>
              </w:rPr>
              <w:t>标准错误码</w:t>
            </w:r>
          </w:p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-1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F35AB2">
              <w:rPr>
                <w:rFonts w:hint="eastAsia"/>
              </w:rPr>
              <w:t>请求参数错误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-2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FB7F40">
              <w:rPr>
                <w:rFonts w:hint="eastAsia"/>
              </w:rPr>
              <w:t>签名校验错误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-3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FB7F40">
              <w:rPr>
                <w:rFonts w:hint="eastAsia"/>
              </w:rPr>
              <w:t>无</w:t>
            </w:r>
            <w:r w:rsidRPr="00FB7F40">
              <w:rPr>
                <w:rFonts w:hint="eastAsia"/>
              </w:rPr>
              <w:t>API</w:t>
            </w:r>
            <w:r w:rsidRPr="00FB7F40">
              <w:rPr>
                <w:rFonts w:hint="eastAsia"/>
              </w:rPr>
              <w:t>访问权限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-4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FB7F40">
              <w:rPr>
                <w:rFonts w:hint="eastAsia"/>
              </w:rPr>
              <w:t>IP</w:t>
            </w:r>
            <w:r w:rsidRPr="00FB7F40">
              <w:rPr>
                <w:rFonts w:hint="eastAsia"/>
              </w:rPr>
              <w:t>校验错误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-5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FB7F40">
              <w:rPr>
                <w:rFonts w:hint="eastAsia"/>
              </w:rPr>
              <w:t>访问超过限制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 w:val="restart"/>
            <w:vAlign w:val="center"/>
          </w:tcPr>
          <w:p w:rsidR="003B16F7" w:rsidRDefault="003B16F7" w:rsidP="00B8301C">
            <w:r w:rsidRPr="00690AD8">
              <w:rPr>
                <w:rFonts w:hint="eastAsia"/>
              </w:rPr>
              <w:t>数据库异常</w:t>
            </w:r>
          </w:p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301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查询数据异常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302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插入数据异常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303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修改数据异常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304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删除数据异常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305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过程执行异常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 w:val="restart"/>
            <w:vAlign w:val="center"/>
          </w:tcPr>
          <w:p w:rsidR="003B16F7" w:rsidRDefault="003B16F7" w:rsidP="00B8301C">
            <w:r w:rsidRPr="00690AD8">
              <w:rPr>
                <w:rFonts w:hint="eastAsia"/>
              </w:rPr>
              <w:t>业务逻辑错误</w:t>
            </w:r>
          </w:p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401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关键数据项不能为空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402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业务数据内容不存在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403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数据格式不正确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  <w:vAlign w:val="center"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404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业务逻辑执行错误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 w:val="restart"/>
            <w:vAlign w:val="center"/>
          </w:tcPr>
          <w:p w:rsidR="003B16F7" w:rsidRDefault="003B16F7" w:rsidP="00B8301C">
            <w:r w:rsidRPr="00690AD8">
              <w:rPr>
                <w:rFonts w:hint="eastAsia"/>
              </w:rPr>
              <w:t>网络通讯错误</w:t>
            </w:r>
          </w:p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601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连接服务异常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602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断开服务异常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603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发送数据失败</w:t>
            </w:r>
          </w:p>
        </w:tc>
        <w:tc>
          <w:tcPr>
            <w:tcW w:w="1468" w:type="dxa"/>
          </w:tcPr>
          <w:p w:rsidR="003B16F7" w:rsidRDefault="003B16F7" w:rsidP="00B8301C"/>
        </w:tc>
      </w:tr>
      <w:tr w:rsidR="003B16F7" w:rsidTr="00B8301C">
        <w:tc>
          <w:tcPr>
            <w:tcW w:w="1951" w:type="dxa"/>
            <w:vMerge/>
          </w:tcPr>
          <w:p w:rsidR="003B16F7" w:rsidRDefault="003B16F7" w:rsidP="00B8301C"/>
        </w:tc>
        <w:tc>
          <w:tcPr>
            <w:tcW w:w="1701" w:type="dxa"/>
          </w:tcPr>
          <w:p w:rsidR="003B16F7" w:rsidRDefault="003B16F7" w:rsidP="00B8301C">
            <w:r>
              <w:rPr>
                <w:rFonts w:hint="eastAsia"/>
              </w:rPr>
              <w:t>604</w:t>
            </w:r>
          </w:p>
        </w:tc>
        <w:tc>
          <w:tcPr>
            <w:tcW w:w="3402" w:type="dxa"/>
          </w:tcPr>
          <w:p w:rsidR="003B16F7" w:rsidRPr="00F35AB2" w:rsidRDefault="003B16F7" w:rsidP="00B8301C">
            <w:r w:rsidRPr="00690AD8">
              <w:rPr>
                <w:rFonts w:hint="eastAsia"/>
              </w:rPr>
              <w:t>接收数据失败</w:t>
            </w:r>
          </w:p>
        </w:tc>
        <w:tc>
          <w:tcPr>
            <w:tcW w:w="1468" w:type="dxa"/>
          </w:tcPr>
          <w:p w:rsidR="003B16F7" w:rsidRDefault="003B16F7" w:rsidP="00B8301C"/>
        </w:tc>
      </w:tr>
    </w:tbl>
    <w:p w:rsidR="003B16F7" w:rsidRPr="00E45343" w:rsidRDefault="003B16F7" w:rsidP="003B16F7"/>
    <w:p w:rsidR="00E6119F" w:rsidRPr="00A62AE2" w:rsidRDefault="00E6119F" w:rsidP="00A62AE2"/>
    <w:sectPr w:rsidR="00E6119F" w:rsidRPr="00A62AE2" w:rsidSect="002C5C4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775" w:rsidRDefault="00231775" w:rsidP="00A529E4">
      <w:r>
        <w:separator/>
      </w:r>
    </w:p>
  </w:endnote>
  <w:endnote w:type="continuationSeparator" w:id="1">
    <w:p w:rsidR="00231775" w:rsidRDefault="00231775" w:rsidP="00A52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E12A65">
      <w:tc>
        <w:tcPr>
          <w:tcW w:w="750" w:type="pct"/>
        </w:tcPr>
        <w:p w:rsidR="00E12A65" w:rsidRDefault="00E12A65">
          <w:pPr>
            <w:pStyle w:val="af4"/>
            <w:jc w:val="right"/>
            <w:rPr>
              <w:color w:val="4F81BD" w:themeColor="accent1"/>
            </w:rPr>
          </w:pPr>
          <w:fldSimple w:instr=" PAGE   \* MERGEFORMAT ">
            <w:r w:rsidR="00B34DF7" w:rsidRPr="00B34DF7">
              <w:rPr>
                <w:noProof/>
                <w:color w:val="4F81BD" w:themeColor="accent1"/>
                <w:lang w:val="zh-CN"/>
              </w:rPr>
              <w:t>2</w:t>
            </w:r>
          </w:fldSimple>
        </w:p>
      </w:tc>
      <w:tc>
        <w:tcPr>
          <w:tcW w:w="4250" w:type="pct"/>
        </w:tcPr>
        <w:p w:rsidR="00E12A65" w:rsidRDefault="00E12A65">
          <w:pPr>
            <w:pStyle w:val="af4"/>
            <w:rPr>
              <w:color w:val="4F81BD" w:themeColor="accent1"/>
            </w:rPr>
          </w:pPr>
        </w:p>
      </w:tc>
    </w:tr>
  </w:tbl>
  <w:p w:rsidR="00E12A65" w:rsidRDefault="00E12A65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775" w:rsidRDefault="00231775" w:rsidP="00A529E4">
      <w:r>
        <w:separator/>
      </w:r>
    </w:p>
  </w:footnote>
  <w:footnote w:type="continuationSeparator" w:id="1">
    <w:p w:rsidR="00231775" w:rsidRDefault="00231775" w:rsidP="00A529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65" w:rsidRDefault="00E12A65" w:rsidP="00C92EC0">
    <w:pPr>
      <w:pStyle w:val="af3"/>
      <w:jc w:val="both"/>
    </w:pPr>
    <w:sdt>
      <w:sdtPr>
        <w:id w:val="12481985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512642" o:spid="_x0000_s30721" type="#_x0000_t136" style="position:absolute;left:0;text-align:left;margin-left:0;margin-top:0;width:543.65pt;height:41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上海跨境通国际贸易有限公司"/>
              <w10:wrap anchorx="margin" anchory="margin"/>
            </v:shape>
          </w:pict>
        </w:r>
      </w:sdtContent>
    </w:sdt>
    <w:r>
      <w:t>上海跨境通国际贸易有限公司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B9426F4"/>
    <w:lvl w:ilvl="0">
      <w:start w:val="1"/>
      <w:numFmt w:val="decimal"/>
      <w:pStyle w:val="HT1"/>
      <w:lvlText w:val="%1"/>
      <w:lvlJc w:val="left"/>
      <w:pPr>
        <w:tabs>
          <w:tab w:val="num" w:pos="600"/>
        </w:tabs>
        <w:ind w:left="600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9C21D3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2">
    <w:nsid w:val="20C02842"/>
    <w:multiLevelType w:val="hybridMultilevel"/>
    <w:tmpl w:val="327289E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D166BA3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4">
    <w:nsid w:val="2E3A25AC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5">
    <w:nsid w:val="30074A17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6">
    <w:nsid w:val="38490025"/>
    <w:multiLevelType w:val="hybridMultilevel"/>
    <w:tmpl w:val="68F2AD1E"/>
    <w:lvl w:ilvl="0" w:tplc="FA68FA9A">
      <w:start w:val="1"/>
      <w:numFmt w:val="decimal"/>
      <w:lvlText w:val="%1）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D69312C"/>
    <w:multiLevelType w:val="hybridMultilevel"/>
    <w:tmpl w:val="E6DC34FC"/>
    <w:lvl w:ilvl="0" w:tplc="8E2A66C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644072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9">
    <w:nsid w:val="4D4A5851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0">
    <w:nsid w:val="5AA9441D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1">
    <w:nsid w:val="5FDA0C55"/>
    <w:multiLevelType w:val="hybridMultilevel"/>
    <w:tmpl w:val="0EFACC16"/>
    <w:lvl w:ilvl="0" w:tplc="B276CB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E61F7F"/>
    <w:multiLevelType w:val="hybridMultilevel"/>
    <w:tmpl w:val="6CA2EAC6"/>
    <w:lvl w:ilvl="0" w:tplc="A94A0AEC">
      <w:start w:val="1"/>
      <w:numFmt w:val="decimal"/>
      <w:lvlText w:val="%1）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3">
    <w:nsid w:val="777178BA"/>
    <w:multiLevelType w:val="hybridMultilevel"/>
    <w:tmpl w:val="D1B6C124"/>
    <w:lvl w:ilvl="0" w:tplc="72A83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  <o:shapelayout v:ext="edit">
      <o:idmap v:ext="edit" data="30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4C2"/>
    <w:rsid w:val="00007056"/>
    <w:rsid w:val="00007C97"/>
    <w:rsid w:val="000218E4"/>
    <w:rsid w:val="00022EAE"/>
    <w:rsid w:val="00023C19"/>
    <w:rsid w:val="00024AA9"/>
    <w:rsid w:val="00026DED"/>
    <w:rsid w:val="000319AA"/>
    <w:rsid w:val="00036555"/>
    <w:rsid w:val="00037C0C"/>
    <w:rsid w:val="00046335"/>
    <w:rsid w:val="00053DBC"/>
    <w:rsid w:val="000561CB"/>
    <w:rsid w:val="00060C13"/>
    <w:rsid w:val="00071389"/>
    <w:rsid w:val="00071C2E"/>
    <w:rsid w:val="00073536"/>
    <w:rsid w:val="000735BC"/>
    <w:rsid w:val="00075054"/>
    <w:rsid w:val="000768BF"/>
    <w:rsid w:val="00083719"/>
    <w:rsid w:val="000839DB"/>
    <w:rsid w:val="00087099"/>
    <w:rsid w:val="00092A1D"/>
    <w:rsid w:val="000947A2"/>
    <w:rsid w:val="00097BBB"/>
    <w:rsid w:val="000A4F4A"/>
    <w:rsid w:val="000A792B"/>
    <w:rsid w:val="000B1181"/>
    <w:rsid w:val="000B463D"/>
    <w:rsid w:val="000C48E4"/>
    <w:rsid w:val="000C6C3F"/>
    <w:rsid w:val="000D0A37"/>
    <w:rsid w:val="000D24A3"/>
    <w:rsid w:val="000D4167"/>
    <w:rsid w:val="000E08BC"/>
    <w:rsid w:val="000E417E"/>
    <w:rsid w:val="00110A46"/>
    <w:rsid w:val="00113496"/>
    <w:rsid w:val="0011412D"/>
    <w:rsid w:val="00114D94"/>
    <w:rsid w:val="001170D7"/>
    <w:rsid w:val="001174C9"/>
    <w:rsid w:val="001266C8"/>
    <w:rsid w:val="00126869"/>
    <w:rsid w:val="0012793E"/>
    <w:rsid w:val="001327D4"/>
    <w:rsid w:val="0013475C"/>
    <w:rsid w:val="00134A0A"/>
    <w:rsid w:val="0013648E"/>
    <w:rsid w:val="00143125"/>
    <w:rsid w:val="00150DAF"/>
    <w:rsid w:val="00151EAC"/>
    <w:rsid w:val="0015276E"/>
    <w:rsid w:val="001556C0"/>
    <w:rsid w:val="001617D2"/>
    <w:rsid w:val="00162680"/>
    <w:rsid w:val="001648FD"/>
    <w:rsid w:val="00166421"/>
    <w:rsid w:val="00167707"/>
    <w:rsid w:val="001730C2"/>
    <w:rsid w:val="00177845"/>
    <w:rsid w:val="001A3A29"/>
    <w:rsid w:val="001A45D2"/>
    <w:rsid w:val="001B162B"/>
    <w:rsid w:val="001B222E"/>
    <w:rsid w:val="001B528A"/>
    <w:rsid w:val="001C27DF"/>
    <w:rsid w:val="001C6B36"/>
    <w:rsid w:val="001C7E6E"/>
    <w:rsid w:val="001D192E"/>
    <w:rsid w:val="001F47A6"/>
    <w:rsid w:val="001F4DF5"/>
    <w:rsid w:val="00200A7D"/>
    <w:rsid w:val="00201EA6"/>
    <w:rsid w:val="002131F1"/>
    <w:rsid w:val="002165C1"/>
    <w:rsid w:val="00221208"/>
    <w:rsid w:val="002219CC"/>
    <w:rsid w:val="00222DD7"/>
    <w:rsid w:val="00231775"/>
    <w:rsid w:val="00236761"/>
    <w:rsid w:val="00242425"/>
    <w:rsid w:val="0024382E"/>
    <w:rsid w:val="00253223"/>
    <w:rsid w:val="00256619"/>
    <w:rsid w:val="002604E0"/>
    <w:rsid w:val="00261C61"/>
    <w:rsid w:val="0026447E"/>
    <w:rsid w:val="00265F8E"/>
    <w:rsid w:val="00282694"/>
    <w:rsid w:val="00284FBC"/>
    <w:rsid w:val="00286CDF"/>
    <w:rsid w:val="00286D1D"/>
    <w:rsid w:val="00290082"/>
    <w:rsid w:val="00293462"/>
    <w:rsid w:val="00297D23"/>
    <w:rsid w:val="002B2EFE"/>
    <w:rsid w:val="002B4330"/>
    <w:rsid w:val="002B67DB"/>
    <w:rsid w:val="002C1619"/>
    <w:rsid w:val="002C296E"/>
    <w:rsid w:val="002C4A5C"/>
    <w:rsid w:val="002C5C49"/>
    <w:rsid w:val="002D310D"/>
    <w:rsid w:val="002D784A"/>
    <w:rsid w:val="002E493E"/>
    <w:rsid w:val="002E7E77"/>
    <w:rsid w:val="0030505B"/>
    <w:rsid w:val="00306BFF"/>
    <w:rsid w:val="003115A2"/>
    <w:rsid w:val="00313236"/>
    <w:rsid w:val="00317B1F"/>
    <w:rsid w:val="00317B2D"/>
    <w:rsid w:val="00317E0A"/>
    <w:rsid w:val="0032587A"/>
    <w:rsid w:val="00327491"/>
    <w:rsid w:val="00334A27"/>
    <w:rsid w:val="00334C77"/>
    <w:rsid w:val="00335894"/>
    <w:rsid w:val="0034284F"/>
    <w:rsid w:val="00346D15"/>
    <w:rsid w:val="003478F2"/>
    <w:rsid w:val="00350069"/>
    <w:rsid w:val="003502CE"/>
    <w:rsid w:val="00351579"/>
    <w:rsid w:val="00356D62"/>
    <w:rsid w:val="00357211"/>
    <w:rsid w:val="00372958"/>
    <w:rsid w:val="00375326"/>
    <w:rsid w:val="00375DCA"/>
    <w:rsid w:val="00381DFC"/>
    <w:rsid w:val="00384DCD"/>
    <w:rsid w:val="00385B21"/>
    <w:rsid w:val="00387525"/>
    <w:rsid w:val="00387A63"/>
    <w:rsid w:val="00390DB1"/>
    <w:rsid w:val="003A33A6"/>
    <w:rsid w:val="003B1388"/>
    <w:rsid w:val="003B16F7"/>
    <w:rsid w:val="003B3F97"/>
    <w:rsid w:val="003B5368"/>
    <w:rsid w:val="003B58BC"/>
    <w:rsid w:val="003B68B8"/>
    <w:rsid w:val="003B6FA5"/>
    <w:rsid w:val="003C2E2D"/>
    <w:rsid w:val="003D0625"/>
    <w:rsid w:val="003F214D"/>
    <w:rsid w:val="003F4C33"/>
    <w:rsid w:val="00401B1D"/>
    <w:rsid w:val="0040224A"/>
    <w:rsid w:val="00421B42"/>
    <w:rsid w:val="00423E97"/>
    <w:rsid w:val="00425A96"/>
    <w:rsid w:val="00426E8A"/>
    <w:rsid w:val="00427B4A"/>
    <w:rsid w:val="0043480C"/>
    <w:rsid w:val="00441040"/>
    <w:rsid w:val="0044192B"/>
    <w:rsid w:val="00444188"/>
    <w:rsid w:val="00453B07"/>
    <w:rsid w:val="00454D95"/>
    <w:rsid w:val="00460988"/>
    <w:rsid w:val="004771DB"/>
    <w:rsid w:val="004839D7"/>
    <w:rsid w:val="0048622F"/>
    <w:rsid w:val="00490A1F"/>
    <w:rsid w:val="004949F5"/>
    <w:rsid w:val="00496742"/>
    <w:rsid w:val="004A0035"/>
    <w:rsid w:val="004A084B"/>
    <w:rsid w:val="004A386C"/>
    <w:rsid w:val="004A71BA"/>
    <w:rsid w:val="004B1750"/>
    <w:rsid w:val="004B43C5"/>
    <w:rsid w:val="004B590B"/>
    <w:rsid w:val="004B71F8"/>
    <w:rsid w:val="004C14A8"/>
    <w:rsid w:val="004C7CEE"/>
    <w:rsid w:val="004D7EA0"/>
    <w:rsid w:val="004E0430"/>
    <w:rsid w:val="004E0910"/>
    <w:rsid w:val="004E1884"/>
    <w:rsid w:val="004E57EA"/>
    <w:rsid w:val="004E78AD"/>
    <w:rsid w:val="004F1579"/>
    <w:rsid w:val="00505263"/>
    <w:rsid w:val="0050770A"/>
    <w:rsid w:val="0051141E"/>
    <w:rsid w:val="00511DD4"/>
    <w:rsid w:val="00512456"/>
    <w:rsid w:val="005208FE"/>
    <w:rsid w:val="00520B69"/>
    <w:rsid w:val="00524F71"/>
    <w:rsid w:val="00531E5F"/>
    <w:rsid w:val="00535CD9"/>
    <w:rsid w:val="00537EA5"/>
    <w:rsid w:val="00541239"/>
    <w:rsid w:val="00543AE7"/>
    <w:rsid w:val="0055166B"/>
    <w:rsid w:val="00560F45"/>
    <w:rsid w:val="00564F9D"/>
    <w:rsid w:val="00573AE2"/>
    <w:rsid w:val="005819F7"/>
    <w:rsid w:val="005844E9"/>
    <w:rsid w:val="00584D2D"/>
    <w:rsid w:val="00587E6E"/>
    <w:rsid w:val="005935C0"/>
    <w:rsid w:val="005A0152"/>
    <w:rsid w:val="005A46DF"/>
    <w:rsid w:val="005A5923"/>
    <w:rsid w:val="005A7C40"/>
    <w:rsid w:val="005B48BE"/>
    <w:rsid w:val="005B7E42"/>
    <w:rsid w:val="005C3C79"/>
    <w:rsid w:val="005C4D21"/>
    <w:rsid w:val="005C6879"/>
    <w:rsid w:val="005C735E"/>
    <w:rsid w:val="005D1F06"/>
    <w:rsid w:val="005D341D"/>
    <w:rsid w:val="005D5759"/>
    <w:rsid w:val="005E029D"/>
    <w:rsid w:val="005E3261"/>
    <w:rsid w:val="005E442E"/>
    <w:rsid w:val="005E68C1"/>
    <w:rsid w:val="00600166"/>
    <w:rsid w:val="006014DB"/>
    <w:rsid w:val="006033E0"/>
    <w:rsid w:val="00615EFF"/>
    <w:rsid w:val="00623F73"/>
    <w:rsid w:val="00624B4D"/>
    <w:rsid w:val="00630802"/>
    <w:rsid w:val="00631C65"/>
    <w:rsid w:val="0063583F"/>
    <w:rsid w:val="00636AA9"/>
    <w:rsid w:val="0064070D"/>
    <w:rsid w:val="00641D3D"/>
    <w:rsid w:val="0064338D"/>
    <w:rsid w:val="00644B0C"/>
    <w:rsid w:val="00645291"/>
    <w:rsid w:val="00652B30"/>
    <w:rsid w:val="00652F78"/>
    <w:rsid w:val="00672E85"/>
    <w:rsid w:val="00675308"/>
    <w:rsid w:val="006804A1"/>
    <w:rsid w:val="00680D75"/>
    <w:rsid w:val="00681E85"/>
    <w:rsid w:val="00685289"/>
    <w:rsid w:val="006858CC"/>
    <w:rsid w:val="00686B14"/>
    <w:rsid w:val="00693A03"/>
    <w:rsid w:val="006964E3"/>
    <w:rsid w:val="00697402"/>
    <w:rsid w:val="006A6336"/>
    <w:rsid w:val="006A7383"/>
    <w:rsid w:val="006A7C7B"/>
    <w:rsid w:val="006B2B3E"/>
    <w:rsid w:val="006C1D69"/>
    <w:rsid w:val="006C23E3"/>
    <w:rsid w:val="006C411F"/>
    <w:rsid w:val="006C6190"/>
    <w:rsid w:val="006D6B78"/>
    <w:rsid w:val="006E0A88"/>
    <w:rsid w:val="006E1418"/>
    <w:rsid w:val="006E1A3E"/>
    <w:rsid w:val="006E4569"/>
    <w:rsid w:val="006F59B6"/>
    <w:rsid w:val="00700955"/>
    <w:rsid w:val="00703088"/>
    <w:rsid w:val="00706ECA"/>
    <w:rsid w:val="00715704"/>
    <w:rsid w:val="00722276"/>
    <w:rsid w:val="00732642"/>
    <w:rsid w:val="007365AC"/>
    <w:rsid w:val="00737C0A"/>
    <w:rsid w:val="00741AF6"/>
    <w:rsid w:val="00746468"/>
    <w:rsid w:val="00746951"/>
    <w:rsid w:val="007478F1"/>
    <w:rsid w:val="007479A4"/>
    <w:rsid w:val="007534AC"/>
    <w:rsid w:val="00756A6F"/>
    <w:rsid w:val="00760941"/>
    <w:rsid w:val="00771D73"/>
    <w:rsid w:val="00776CEA"/>
    <w:rsid w:val="00790980"/>
    <w:rsid w:val="0079143A"/>
    <w:rsid w:val="0079228C"/>
    <w:rsid w:val="00796565"/>
    <w:rsid w:val="007A05C6"/>
    <w:rsid w:val="007B447F"/>
    <w:rsid w:val="007B7D42"/>
    <w:rsid w:val="007C28DA"/>
    <w:rsid w:val="007C3C77"/>
    <w:rsid w:val="007C5860"/>
    <w:rsid w:val="007C7E3D"/>
    <w:rsid w:val="007D3128"/>
    <w:rsid w:val="007D3439"/>
    <w:rsid w:val="007D5DBA"/>
    <w:rsid w:val="007E32FB"/>
    <w:rsid w:val="007F0042"/>
    <w:rsid w:val="007F0EC8"/>
    <w:rsid w:val="00802A94"/>
    <w:rsid w:val="00803957"/>
    <w:rsid w:val="008122D0"/>
    <w:rsid w:val="00817D5E"/>
    <w:rsid w:val="008262B0"/>
    <w:rsid w:val="00826484"/>
    <w:rsid w:val="00826CAB"/>
    <w:rsid w:val="008270DA"/>
    <w:rsid w:val="00836C99"/>
    <w:rsid w:val="008440BA"/>
    <w:rsid w:val="008474B1"/>
    <w:rsid w:val="008529EA"/>
    <w:rsid w:val="00855891"/>
    <w:rsid w:val="008563B9"/>
    <w:rsid w:val="008564DC"/>
    <w:rsid w:val="00861A82"/>
    <w:rsid w:val="0086328E"/>
    <w:rsid w:val="008637DB"/>
    <w:rsid w:val="008716CE"/>
    <w:rsid w:val="0087607E"/>
    <w:rsid w:val="00886CAF"/>
    <w:rsid w:val="008A2A0C"/>
    <w:rsid w:val="008A351F"/>
    <w:rsid w:val="008B6164"/>
    <w:rsid w:val="008C65A9"/>
    <w:rsid w:val="008C6BFC"/>
    <w:rsid w:val="008D08D6"/>
    <w:rsid w:val="008D49A3"/>
    <w:rsid w:val="008D549B"/>
    <w:rsid w:val="008E37C4"/>
    <w:rsid w:val="008E3DD5"/>
    <w:rsid w:val="008E7158"/>
    <w:rsid w:val="008E7834"/>
    <w:rsid w:val="008F010E"/>
    <w:rsid w:val="008F0147"/>
    <w:rsid w:val="008F0986"/>
    <w:rsid w:val="00900E1C"/>
    <w:rsid w:val="009034B8"/>
    <w:rsid w:val="00904FC1"/>
    <w:rsid w:val="00906B14"/>
    <w:rsid w:val="00906DD9"/>
    <w:rsid w:val="00912742"/>
    <w:rsid w:val="009154B4"/>
    <w:rsid w:val="00923CBC"/>
    <w:rsid w:val="00925933"/>
    <w:rsid w:val="00926D03"/>
    <w:rsid w:val="009270E4"/>
    <w:rsid w:val="009303BC"/>
    <w:rsid w:val="00932BA3"/>
    <w:rsid w:val="009343B8"/>
    <w:rsid w:val="00934448"/>
    <w:rsid w:val="00934D5F"/>
    <w:rsid w:val="00935225"/>
    <w:rsid w:val="0093562B"/>
    <w:rsid w:val="00936BBE"/>
    <w:rsid w:val="00937DCD"/>
    <w:rsid w:val="00944A41"/>
    <w:rsid w:val="00946C3A"/>
    <w:rsid w:val="00950B02"/>
    <w:rsid w:val="0095245E"/>
    <w:rsid w:val="00962B47"/>
    <w:rsid w:val="00964699"/>
    <w:rsid w:val="00964A02"/>
    <w:rsid w:val="009669B7"/>
    <w:rsid w:val="00971278"/>
    <w:rsid w:val="00974756"/>
    <w:rsid w:val="00983604"/>
    <w:rsid w:val="0098489A"/>
    <w:rsid w:val="00991A28"/>
    <w:rsid w:val="009A1D10"/>
    <w:rsid w:val="009A2FC0"/>
    <w:rsid w:val="009A7E34"/>
    <w:rsid w:val="009B2B88"/>
    <w:rsid w:val="009B5FEC"/>
    <w:rsid w:val="009C079F"/>
    <w:rsid w:val="009C275A"/>
    <w:rsid w:val="009C53CC"/>
    <w:rsid w:val="009D1966"/>
    <w:rsid w:val="009E2B05"/>
    <w:rsid w:val="009E64AE"/>
    <w:rsid w:val="009E75F6"/>
    <w:rsid w:val="009F07C1"/>
    <w:rsid w:val="009F1888"/>
    <w:rsid w:val="009F4A78"/>
    <w:rsid w:val="009F763B"/>
    <w:rsid w:val="00A04557"/>
    <w:rsid w:val="00A1104E"/>
    <w:rsid w:val="00A13A76"/>
    <w:rsid w:val="00A27294"/>
    <w:rsid w:val="00A36DB9"/>
    <w:rsid w:val="00A43319"/>
    <w:rsid w:val="00A50B04"/>
    <w:rsid w:val="00A529E4"/>
    <w:rsid w:val="00A6013A"/>
    <w:rsid w:val="00A62AE2"/>
    <w:rsid w:val="00A65538"/>
    <w:rsid w:val="00A72A16"/>
    <w:rsid w:val="00A73AAA"/>
    <w:rsid w:val="00A7772C"/>
    <w:rsid w:val="00A77DDE"/>
    <w:rsid w:val="00A818B4"/>
    <w:rsid w:val="00A82BD8"/>
    <w:rsid w:val="00A832EA"/>
    <w:rsid w:val="00A85364"/>
    <w:rsid w:val="00A8585C"/>
    <w:rsid w:val="00A8635D"/>
    <w:rsid w:val="00A865B5"/>
    <w:rsid w:val="00A926C0"/>
    <w:rsid w:val="00AA21F9"/>
    <w:rsid w:val="00AA2A08"/>
    <w:rsid w:val="00AA7A98"/>
    <w:rsid w:val="00AB3E04"/>
    <w:rsid w:val="00AC2DDB"/>
    <w:rsid w:val="00AD088C"/>
    <w:rsid w:val="00AD1893"/>
    <w:rsid w:val="00AD319C"/>
    <w:rsid w:val="00AD6219"/>
    <w:rsid w:val="00AE0B31"/>
    <w:rsid w:val="00AE5B3F"/>
    <w:rsid w:val="00B041D4"/>
    <w:rsid w:val="00B063BA"/>
    <w:rsid w:val="00B077D7"/>
    <w:rsid w:val="00B10327"/>
    <w:rsid w:val="00B10E98"/>
    <w:rsid w:val="00B20258"/>
    <w:rsid w:val="00B21547"/>
    <w:rsid w:val="00B26157"/>
    <w:rsid w:val="00B3410B"/>
    <w:rsid w:val="00B34DF7"/>
    <w:rsid w:val="00B37484"/>
    <w:rsid w:val="00B41C6C"/>
    <w:rsid w:val="00B42F52"/>
    <w:rsid w:val="00B446A3"/>
    <w:rsid w:val="00B458E9"/>
    <w:rsid w:val="00B53BE4"/>
    <w:rsid w:val="00B546DE"/>
    <w:rsid w:val="00B5483B"/>
    <w:rsid w:val="00B54D89"/>
    <w:rsid w:val="00B658D4"/>
    <w:rsid w:val="00B74517"/>
    <w:rsid w:val="00B80770"/>
    <w:rsid w:val="00B811AD"/>
    <w:rsid w:val="00B82755"/>
    <w:rsid w:val="00B8301C"/>
    <w:rsid w:val="00B83634"/>
    <w:rsid w:val="00B84991"/>
    <w:rsid w:val="00B85CA4"/>
    <w:rsid w:val="00B936CF"/>
    <w:rsid w:val="00B952C6"/>
    <w:rsid w:val="00BA230A"/>
    <w:rsid w:val="00BA24E4"/>
    <w:rsid w:val="00BA4D50"/>
    <w:rsid w:val="00BA671F"/>
    <w:rsid w:val="00BB0B32"/>
    <w:rsid w:val="00BB13BC"/>
    <w:rsid w:val="00BB3DCF"/>
    <w:rsid w:val="00BB4521"/>
    <w:rsid w:val="00BC620C"/>
    <w:rsid w:val="00BC71B1"/>
    <w:rsid w:val="00BD4305"/>
    <w:rsid w:val="00BD652B"/>
    <w:rsid w:val="00BE2608"/>
    <w:rsid w:val="00BE73B9"/>
    <w:rsid w:val="00BF0414"/>
    <w:rsid w:val="00BF189B"/>
    <w:rsid w:val="00BF3D15"/>
    <w:rsid w:val="00BF560B"/>
    <w:rsid w:val="00BF6574"/>
    <w:rsid w:val="00C02E74"/>
    <w:rsid w:val="00C05AC4"/>
    <w:rsid w:val="00C06FD4"/>
    <w:rsid w:val="00C114C9"/>
    <w:rsid w:val="00C14DB7"/>
    <w:rsid w:val="00C16AE0"/>
    <w:rsid w:val="00C20E45"/>
    <w:rsid w:val="00C23276"/>
    <w:rsid w:val="00C23390"/>
    <w:rsid w:val="00C35462"/>
    <w:rsid w:val="00C50D83"/>
    <w:rsid w:val="00C576C0"/>
    <w:rsid w:val="00C644A6"/>
    <w:rsid w:val="00C70DD4"/>
    <w:rsid w:val="00C71338"/>
    <w:rsid w:val="00C72767"/>
    <w:rsid w:val="00C74559"/>
    <w:rsid w:val="00C8195B"/>
    <w:rsid w:val="00C82FA4"/>
    <w:rsid w:val="00C83301"/>
    <w:rsid w:val="00C873B1"/>
    <w:rsid w:val="00C92EC0"/>
    <w:rsid w:val="00C958C9"/>
    <w:rsid w:val="00C9754D"/>
    <w:rsid w:val="00CA341B"/>
    <w:rsid w:val="00CA5332"/>
    <w:rsid w:val="00CB0BCC"/>
    <w:rsid w:val="00CB1567"/>
    <w:rsid w:val="00CB1971"/>
    <w:rsid w:val="00CB3540"/>
    <w:rsid w:val="00CB3E52"/>
    <w:rsid w:val="00CB5BAE"/>
    <w:rsid w:val="00CB7716"/>
    <w:rsid w:val="00CC1859"/>
    <w:rsid w:val="00CC18DC"/>
    <w:rsid w:val="00CC39E9"/>
    <w:rsid w:val="00CC4F95"/>
    <w:rsid w:val="00CC509A"/>
    <w:rsid w:val="00CC5F11"/>
    <w:rsid w:val="00CC7E09"/>
    <w:rsid w:val="00CD5932"/>
    <w:rsid w:val="00CD6BFB"/>
    <w:rsid w:val="00CE59AC"/>
    <w:rsid w:val="00CF03AE"/>
    <w:rsid w:val="00CF4514"/>
    <w:rsid w:val="00CF5C3F"/>
    <w:rsid w:val="00CF6CD8"/>
    <w:rsid w:val="00CF6FDA"/>
    <w:rsid w:val="00CF7659"/>
    <w:rsid w:val="00D102FF"/>
    <w:rsid w:val="00D12E46"/>
    <w:rsid w:val="00D162AC"/>
    <w:rsid w:val="00D17DAC"/>
    <w:rsid w:val="00D25FCF"/>
    <w:rsid w:val="00D328D8"/>
    <w:rsid w:val="00D34363"/>
    <w:rsid w:val="00D4074D"/>
    <w:rsid w:val="00D44F09"/>
    <w:rsid w:val="00D5284D"/>
    <w:rsid w:val="00D52933"/>
    <w:rsid w:val="00D604E7"/>
    <w:rsid w:val="00D61CD4"/>
    <w:rsid w:val="00D702B5"/>
    <w:rsid w:val="00D72DC7"/>
    <w:rsid w:val="00D74FA6"/>
    <w:rsid w:val="00D84DBE"/>
    <w:rsid w:val="00D87AA9"/>
    <w:rsid w:val="00D93502"/>
    <w:rsid w:val="00D93CFB"/>
    <w:rsid w:val="00D94473"/>
    <w:rsid w:val="00D96EF0"/>
    <w:rsid w:val="00DA0111"/>
    <w:rsid w:val="00DA0D1C"/>
    <w:rsid w:val="00DA1A22"/>
    <w:rsid w:val="00DA63BD"/>
    <w:rsid w:val="00DA6FA6"/>
    <w:rsid w:val="00DA7FF7"/>
    <w:rsid w:val="00DC476D"/>
    <w:rsid w:val="00DC48DC"/>
    <w:rsid w:val="00DC5573"/>
    <w:rsid w:val="00DC6A65"/>
    <w:rsid w:val="00DD36D8"/>
    <w:rsid w:val="00DE2857"/>
    <w:rsid w:val="00DF73C5"/>
    <w:rsid w:val="00E00316"/>
    <w:rsid w:val="00E12A65"/>
    <w:rsid w:val="00E20E77"/>
    <w:rsid w:val="00E26220"/>
    <w:rsid w:val="00E346E2"/>
    <w:rsid w:val="00E353FC"/>
    <w:rsid w:val="00E40130"/>
    <w:rsid w:val="00E42140"/>
    <w:rsid w:val="00E42330"/>
    <w:rsid w:val="00E50144"/>
    <w:rsid w:val="00E534F2"/>
    <w:rsid w:val="00E54A87"/>
    <w:rsid w:val="00E571D4"/>
    <w:rsid w:val="00E60C85"/>
    <w:rsid w:val="00E60D3A"/>
    <w:rsid w:val="00E6119F"/>
    <w:rsid w:val="00E631E3"/>
    <w:rsid w:val="00E67D4F"/>
    <w:rsid w:val="00E7055E"/>
    <w:rsid w:val="00E77565"/>
    <w:rsid w:val="00E823E6"/>
    <w:rsid w:val="00E83E8C"/>
    <w:rsid w:val="00E856CC"/>
    <w:rsid w:val="00E85E36"/>
    <w:rsid w:val="00E86541"/>
    <w:rsid w:val="00E86658"/>
    <w:rsid w:val="00E86AFC"/>
    <w:rsid w:val="00E91A29"/>
    <w:rsid w:val="00E944D1"/>
    <w:rsid w:val="00E95757"/>
    <w:rsid w:val="00E95C5F"/>
    <w:rsid w:val="00E962AD"/>
    <w:rsid w:val="00EA027A"/>
    <w:rsid w:val="00EA4BF4"/>
    <w:rsid w:val="00EB0C4B"/>
    <w:rsid w:val="00EB5A2E"/>
    <w:rsid w:val="00EC0443"/>
    <w:rsid w:val="00ED09A2"/>
    <w:rsid w:val="00ED29B1"/>
    <w:rsid w:val="00ED3F34"/>
    <w:rsid w:val="00EE5061"/>
    <w:rsid w:val="00EE531E"/>
    <w:rsid w:val="00EE7B7C"/>
    <w:rsid w:val="00F00DEA"/>
    <w:rsid w:val="00F20280"/>
    <w:rsid w:val="00F264C2"/>
    <w:rsid w:val="00F27DF0"/>
    <w:rsid w:val="00F32C80"/>
    <w:rsid w:val="00F33DB5"/>
    <w:rsid w:val="00F34DD7"/>
    <w:rsid w:val="00F40B65"/>
    <w:rsid w:val="00F44451"/>
    <w:rsid w:val="00F4469D"/>
    <w:rsid w:val="00F51E76"/>
    <w:rsid w:val="00F60E51"/>
    <w:rsid w:val="00F63490"/>
    <w:rsid w:val="00F67410"/>
    <w:rsid w:val="00F70F5E"/>
    <w:rsid w:val="00F77814"/>
    <w:rsid w:val="00F800DF"/>
    <w:rsid w:val="00F82F62"/>
    <w:rsid w:val="00F83108"/>
    <w:rsid w:val="00F8595D"/>
    <w:rsid w:val="00F86156"/>
    <w:rsid w:val="00F873E6"/>
    <w:rsid w:val="00F900FF"/>
    <w:rsid w:val="00F94E9A"/>
    <w:rsid w:val="00F96BDE"/>
    <w:rsid w:val="00FA167A"/>
    <w:rsid w:val="00FA19A0"/>
    <w:rsid w:val="00FA4901"/>
    <w:rsid w:val="00FA65E5"/>
    <w:rsid w:val="00FB2BA1"/>
    <w:rsid w:val="00FB3B4C"/>
    <w:rsid w:val="00FC6145"/>
    <w:rsid w:val="00FC7F09"/>
    <w:rsid w:val="00FD4D91"/>
    <w:rsid w:val="00FE312F"/>
    <w:rsid w:val="00FE7474"/>
    <w:rsid w:val="00FF0114"/>
    <w:rsid w:val="00FF0359"/>
    <w:rsid w:val="00FF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C4B"/>
    <w:pPr>
      <w:widowControl w:val="0"/>
      <w:ind w:firstLine="0"/>
      <w:jc w:val="both"/>
    </w:pPr>
    <w:rPr>
      <w:kern w:val="2"/>
      <w:sz w:val="21"/>
      <w:lang w:eastAsia="zh-CN" w:bidi="ar-SA"/>
    </w:rPr>
  </w:style>
  <w:style w:type="paragraph" w:styleId="1">
    <w:name w:val="heading 1"/>
    <w:aliases w:val="标题1"/>
    <w:basedOn w:val="a"/>
    <w:next w:val="a"/>
    <w:link w:val="1Char"/>
    <w:qFormat/>
    <w:rsid w:val="008E78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aliases w:val="标题2,Heading 2 Hidden,Heading 2 CCBS,Titre3,H2,Level 2 Head,h2,sect 1.2,h21,h22,sect 1.21,h23,sect 1.22,sect 1.23,h24,h25,sect 1.24,h26,sect 1.25,h27,sect 1.26,h28,sect 1.27,h29,sect 1.28,h210,sect 1.29,h211,sect 1.210,h212,sect 1.211,h213"/>
    <w:basedOn w:val="a"/>
    <w:next w:val="a"/>
    <w:link w:val="2Char"/>
    <w:uiPriority w:val="9"/>
    <w:unhideWhenUsed/>
    <w:qFormat/>
    <w:rsid w:val="008E78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aliases w:val="Level 3 Head,H3,Heading 3 - old,level_3,PIM 3,h3,3rd level,3 Char,l3,CT,h3 sub heading,head3,C Sub-Sub/Italic,Head 3,Head 31,Head 32,C Sub-Sub/Italic1,Project Index,3,list 3,H3-Heading 3,l3.3,Bold Head,bh,PRTM Heading 3,BOD 0,sl3,heading 3,H31,l31"/>
    <w:basedOn w:val="a"/>
    <w:next w:val="a"/>
    <w:link w:val="3Char"/>
    <w:uiPriority w:val="9"/>
    <w:unhideWhenUsed/>
    <w:qFormat/>
    <w:rsid w:val="008E78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,4"/>
    <w:basedOn w:val="a"/>
    <w:next w:val="a"/>
    <w:link w:val="4Char"/>
    <w:uiPriority w:val="9"/>
    <w:unhideWhenUsed/>
    <w:qFormat/>
    <w:rsid w:val="008E78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aliases w:val="H5,First Bullet,L5,5,dash,ds,dd,第四层条,PIM 5,h5,Second Subheading,dash1,ds1,dd1,dash2,ds2,dd2,dash3,ds3,dd3,dash4,ds4,dd4,dash5,ds5,dd5,dash6,ds6,dd6,dash7,ds7,dd7,dash8,ds8,dd8,dash9,ds9,dd9,dash10,ds10,dd10,dash11,ds11,dd11,dash21,ds21,dd21,b,款，1,H"/>
    <w:basedOn w:val="a"/>
    <w:next w:val="a"/>
    <w:link w:val="5Char"/>
    <w:uiPriority w:val="9"/>
    <w:unhideWhenUsed/>
    <w:qFormat/>
    <w:rsid w:val="008E78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78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8E78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8E78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8E78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1 Char"/>
    <w:basedOn w:val="a0"/>
    <w:link w:val="1"/>
    <w:uiPriority w:val="9"/>
    <w:rsid w:val="008E78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aliases w:val="标题2 Char,Heading 2 Hidden Char,Heading 2 CCBS Char,Titre3 Char,H2 Char,Level 2 Head Char,h2 Char,sect 1.2 Char,h21 Char,h22 Char,sect 1.21 Char,h23 Char,sect 1.22 Char,sect 1.23 Char,h24 Char,h25 Char,sect 1.24 Char,h26 Char,sect 1.25 Char"/>
    <w:basedOn w:val="a0"/>
    <w:link w:val="2"/>
    <w:uiPriority w:val="9"/>
    <w:rsid w:val="008E78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aliases w:val="Level 3 Head Char,H3 Char,Heading 3 - old Char,level_3 Char,PIM 3 Char,h3 Char,3rd level Char,3 Char Char,l3 Char,CT Char,h3 sub heading Char,head3 Char,C Sub-Sub/Italic Char,Head 3 Char,Head 31 Char,Head 32 Char,C Sub-Sub/Italic1 Char,3 Char1"/>
    <w:basedOn w:val="a0"/>
    <w:link w:val="3"/>
    <w:uiPriority w:val="9"/>
    <w:rsid w:val="008E78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,4 Char"/>
    <w:basedOn w:val="a0"/>
    <w:link w:val="4"/>
    <w:uiPriority w:val="9"/>
    <w:rsid w:val="008E78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aliases w:val="H5 Char,First Bullet Char,L5 Char,5 Char,dash Char,ds Char,dd Char,第四层条 Char,PIM 5 Char,h5 Char,Second Subheading Char,dash1 Char,ds1 Char,dd1 Char,dash2 Char,ds2 Char,dd2 Char,dash3 Char,ds3 Char,dd3 Char,dash4 Char,ds4 Char,dd4 Char,ds5 Char"/>
    <w:basedOn w:val="a0"/>
    <w:link w:val="5"/>
    <w:uiPriority w:val="9"/>
    <w:rsid w:val="008E78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8E78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8E78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8E78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8E78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aliases w:val="fighead2"/>
    <w:basedOn w:val="a"/>
    <w:next w:val="a"/>
    <w:uiPriority w:val="35"/>
    <w:unhideWhenUsed/>
    <w:qFormat/>
    <w:rsid w:val="008E783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E78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E78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E783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E7834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E7834"/>
    <w:rPr>
      <w:b/>
      <w:bCs/>
      <w:spacing w:val="0"/>
    </w:rPr>
  </w:style>
  <w:style w:type="character" w:styleId="a7">
    <w:name w:val="Emphasis"/>
    <w:uiPriority w:val="20"/>
    <w:qFormat/>
    <w:rsid w:val="008E7834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E7834"/>
  </w:style>
  <w:style w:type="character" w:customStyle="1" w:styleId="Char1">
    <w:name w:val="无间隔 Char"/>
    <w:basedOn w:val="a0"/>
    <w:link w:val="a8"/>
    <w:uiPriority w:val="1"/>
    <w:rsid w:val="008E7834"/>
  </w:style>
  <w:style w:type="paragraph" w:styleId="a9">
    <w:name w:val="List Paragraph"/>
    <w:basedOn w:val="a"/>
    <w:link w:val="Char2"/>
    <w:uiPriority w:val="34"/>
    <w:qFormat/>
    <w:rsid w:val="008E7834"/>
    <w:pPr>
      <w:ind w:left="720"/>
      <w:contextualSpacing/>
    </w:pPr>
  </w:style>
  <w:style w:type="character" w:customStyle="1" w:styleId="Char2">
    <w:name w:val="列出段落 Char"/>
    <w:link w:val="a9"/>
    <w:uiPriority w:val="34"/>
    <w:rsid w:val="008E7834"/>
  </w:style>
  <w:style w:type="paragraph" w:styleId="aa">
    <w:name w:val="Quote"/>
    <w:basedOn w:val="a"/>
    <w:next w:val="a"/>
    <w:link w:val="Char3"/>
    <w:uiPriority w:val="29"/>
    <w:qFormat/>
    <w:rsid w:val="008E78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a"/>
    <w:uiPriority w:val="29"/>
    <w:rsid w:val="008E78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4"/>
    <w:uiPriority w:val="30"/>
    <w:qFormat/>
    <w:rsid w:val="008E78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b"/>
    <w:uiPriority w:val="30"/>
    <w:rsid w:val="008E78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E7834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E7834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E7834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E7834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E78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E7834"/>
    <w:pPr>
      <w:outlineLvl w:val="9"/>
    </w:pPr>
  </w:style>
  <w:style w:type="paragraph" w:customStyle="1" w:styleId="HT1">
    <w:name w:val="HT_标题1"/>
    <w:basedOn w:val="a"/>
    <w:next w:val="a"/>
    <w:qFormat/>
    <w:rsid w:val="008E7834"/>
    <w:pPr>
      <w:numPr>
        <w:numId w:val="1"/>
      </w:numPr>
      <w:spacing w:before="156" w:line="300" w:lineRule="auto"/>
      <w:outlineLvl w:val="0"/>
    </w:pPr>
    <w:rPr>
      <w:rFonts w:ascii="Arial" w:eastAsia="黑体" w:hAnsi="Arial"/>
      <w:b/>
      <w:sz w:val="36"/>
    </w:rPr>
  </w:style>
  <w:style w:type="paragraph" w:customStyle="1" w:styleId="HT">
    <w:name w:val="HT_正文缩进"/>
    <w:basedOn w:val="a"/>
    <w:link w:val="HTChar"/>
    <w:qFormat/>
    <w:rsid w:val="008E7834"/>
    <w:pPr>
      <w:spacing w:beforeLines="50"/>
      <w:ind w:firstLineChars="200" w:firstLine="480"/>
    </w:pPr>
    <w:rPr>
      <w:sz w:val="24"/>
    </w:rPr>
  </w:style>
  <w:style w:type="character" w:customStyle="1" w:styleId="HTChar">
    <w:name w:val="HT_正文缩进 Char"/>
    <w:link w:val="HT"/>
    <w:rsid w:val="008E7834"/>
    <w:rPr>
      <w:sz w:val="24"/>
    </w:rPr>
  </w:style>
  <w:style w:type="paragraph" w:customStyle="1" w:styleId="30">
    <w:name w:val="标题3"/>
    <w:basedOn w:val="3"/>
    <w:link w:val="3Char0"/>
    <w:qFormat/>
    <w:rsid w:val="00CF7659"/>
    <w:pPr>
      <w:pBdr>
        <w:bottom w:val="none" w:sz="0" w:space="0" w:color="auto"/>
      </w:pBdr>
      <w:spacing w:before="120"/>
      <w:ind w:leftChars="300" w:left="660"/>
    </w:pPr>
    <w:rPr>
      <w:rFonts w:asciiTheme="majorEastAsia" w:hAnsiTheme="majorEastAsia"/>
      <w:color w:val="auto"/>
      <w:sz w:val="28"/>
    </w:rPr>
  </w:style>
  <w:style w:type="character" w:customStyle="1" w:styleId="3Char0">
    <w:name w:val="标题3 Char"/>
    <w:basedOn w:val="6Char"/>
    <w:link w:val="30"/>
    <w:rsid w:val="00CF7659"/>
    <w:rPr>
      <w:rFonts w:asciiTheme="majorEastAsia" w:hAnsiTheme="majorEastAsia"/>
      <w:kern w:val="2"/>
      <w:sz w:val="28"/>
      <w:szCs w:val="24"/>
      <w:lang w:eastAsia="zh-CN" w:bidi="ar-SA"/>
    </w:rPr>
  </w:style>
  <w:style w:type="paragraph" w:styleId="af1">
    <w:name w:val="Document Map"/>
    <w:basedOn w:val="a"/>
    <w:link w:val="Char5"/>
    <w:uiPriority w:val="99"/>
    <w:semiHidden/>
    <w:unhideWhenUsed/>
    <w:rsid w:val="00D9447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D94473"/>
    <w:rPr>
      <w:rFonts w:ascii="宋体" w:eastAsia="宋体"/>
      <w:kern w:val="2"/>
      <w:sz w:val="18"/>
      <w:szCs w:val="18"/>
      <w:lang w:eastAsia="zh-CN" w:bidi="ar-SA"/>
    </w:rPr>
  </w:style>
  <w:style w:type="paragraph" w:styleId="af2">
    <w:name w:val="Balloon Text"/>
    <w:basedOn w:val="a"/>
    <w:link w:val="Char6"/>
    <w:uiPriority w:val="99"/>
    <w:semiHidden/>
    <w:unhideWhenUsed/>
    <w:rsid w:val="00CF5C3F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CF5C3F"/>
    <w:rPr>
      <w:kern w:val="2"/>
      <w:sz w:val="18"/>
      <w:szCs w:val="18"/>
      <w:lang w:eastAsia="zh-CN" w:bidi="ar-SA"/>
    </w:rPr>
  </w:style>
  <w:style w:type="paragraph" w:styleId="af3">
    <w:name w:val="header"/>
    <w:basedOn w:val="a"/>
    <w:link w:val="Char7"/>
    <w:uiPriority w:val="99"/>
    <w:unhideWhenUsed/>
    <w:rsid w:val="00A52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3"/>
    <w:uiPriority w:val="99"/>
    <w:rsid w:val="00A529E4"/>
    <w:rPr>
      <w:kern w:val="2"/>
      <w:sz w:val="18"/>
      <w:szCs w:val="18"/>
      <w:lang w:eastAsia="zh-CN" w:bidi="ar-SA"/>
    </w:rPr>
  </w:style>
  <w:style w:type="paragraph" w:styleId="af4">
    <w:name w:val="footer"/>
    <w:basedOn w:val="a"/>
    <w:link w:val="Char8"/>
    <w:uiPriority w:val="99"/>
    <w:unhideWhenUsed/>
    <w:rsid w:val="00A52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f4"/>
    <w:uiPriority w:val="99"/>
    <w:rsid w:val="00A529E4"/>
    <w:rPr>
      <w:kern w:val="2"/>
      <w:sz w:val="18"/>
      <w:szCs w:val="18"/>
      <w:lang w:eastAsia="zh-CN" w:bidi="ar-SA"/>
    </w:rPr>
  </w:style>
  <w:style w:type="table" w:styleId="af5">
    <w:name w:val="Table Grid"/>
    <w:basedOn w:val="a1"/>
    <w:uiPriority w:val="59"/>
    <w:rsid w:val="00454D95"/>
    <w:pPr>
      <w:ind w:firstLine="0"/>
    </w:pPr>
    <w:rPr>
      <w:kern w:val="2"/>
      <w:sz w:val="21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5819F7"/>
    <w:rPr>
      <w:color w:val="808080"/>
    </w:rPr>
  </w:style>
  <w:style w:type="character" w:customStyle="1" w:styleId="apple-converted-space">
    <w:name w:val="apple-converted-space"/>
    <w:basedOn w:val="a0"/>
    <w:rsid w:val="00E346E2"/>
  </w:style>
  <w:style w:type="character" w:customStyle="1" w:styleId="high-light-bg4">
    <w:name w:val="high-light-bg4"/>
    <w:basedOn w:val="a0"/>
    <w:rsid w:val="00C64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7567-A66C-49C6-BCD5-4C80C227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22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Wang Ronghui</cp:lastModifiedBy>
  <cp:revision>13</cp:revision>
  <dcterms:created xsi:type="dcterms:W3CDTF">2014-11-28T03:00:00Z</dcterms:created>
  <dcterms:modified xsi:type="dcterms:W3CDTF">2014-12-04T07:38:00Z</dcterms:modified>
</cp:coreProperties>
</file>